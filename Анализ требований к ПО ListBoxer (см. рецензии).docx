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4D9B3" w14:textId="77777777" w:rsidR="00E84FF5" w:rsidRPr="001A05FC" w:rsidRDefault="00E84FF5" w:rsidP="00E84FF5">
      <w:pPr>
        <w:rPr>
          <w:ins w:id="0" w:author="Елена" w:date="2022-04-02T15:21:00Z"/>
          <w:rFonts w:ascii="Times New Roman" w:hAnsi="Times New Roman"/>
          <w:sz w:val="24"/>
          <w:szCs w:val="24"/>
          <w:rPrChange w:id="1" w:author="Елена" w:date="2022-04-02T15:25:00Z">
            <w:rPr>
              <w:ins w:id="2" w:author="Елена" w:date="2022-04-02T15:21:00Z"/>
              <w:rFonts w:ascii="Times New Roman" w:hAnsi="Times New Roman"/>
              <w:sz w:val="28"/>
              <w:szCs w:val="28"/>
            </w:rPr>
          </w:rPrChange>
        </w:rPr>
      </w:pPr>
      <w:bookmarkStart w:id="3" w:name="_GoBack"/>
      <w:bookmarkEnd w:id="3"/>
      <w:ins w:id="4" w:author="Елена" w:date="2022-04-02T15:21:00Z">
        <w:r w:rsidRPr="001A05FC">
          <w:rPr>
            <w:rFonts w:ascii="Times New Roman" w:hAnsi="Times New Roman"/>
            <w:sz w:val="24"/>
            <w:szCs w:val="24"/>
            <w:highlight w:val="lightGray"/>
            <w:rPrChange w:id="5" w:author="Елена" w:date="2022-04-02T15:25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Реальный проект с таким уровнем требований не дожил бы до релиза версии 1.98 </w:t>
        </w:r>
        <w:r w:rsidRPr="001A05FC">
          <w:rPr>
            <w:rFonts w:ascii="Times New Roman" w:hAnsi="Times New Roman"/>
            <w:sz w:val="24"/>
            <w:szCs w:val="24"/>
            <w:highlight w:val="lightGray"/>
            <w:rPrChange w:id="6" w:author="Елена" w:date="2022-04-02T15:25:00Z">
              <w:rPr>
                <w:rFonts w:ascii="Times New Roman" w:hAnsi="Times New Roman"/>
                <w:sz w:val="24"/>
                <w:szCs w:val="24"/>
              </w:rPr>
            </w:rPrChange>
          </w:rPr>
          <w:sym w:font="Wingdings" w:char="F04A"/>
        </w:r>
      </w:ins>
    </w:p>
    <w:p w14:paraId="626088AF" w14:textId="77777777" w:rsidR="001A05FC" w:rsidRDefault="001A05FC">
      <w:r>
        <w:rPr>
          <w:rFonts w:ascii="Times New Roman" w:hAnsi="Times New Roman"/>
          <w:sz w:val="28"/>
          <w:szCs w:val="28"/>
        </w:rPr>
        <w:t xml:space="preserve">Описание к программе </w:t>
      </w:r>
      <w:proofErr w:type="spellStart"/>
      <w:r>
        <w:rPr>
          <w:rFonts w:ascii="Times New Roman" w:hAnsi="Times New Roman"/>
          <w:sz w:val="28"/>
          <w:szCs w:val="28"/>
        </w:rPr>
        <w:t>ListBoxer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C6887B4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412ACDF8" w14:textId="77777777" w:rsidR="001A05FC" w:rsidRDefault="00ED4FD9">
      <w:ins w:id="7" w:author="Елена" w:date="2022-04-02T14:43:00Z">
        <w:r>
          <w:rPr>
            <w:rFonts w:ascii="Times New Roman" w:hAnsi="Times New Roman"/>
            <w:sz w:val="24"/>
            <w:szCs w:val="24"/>
          </w:rPr>
          <w:t xml:space="preserve">(Бизнес-требование) </w:t>
        </w:r>
      </w:ins>
      <w:r w:rsidR="001A05FC">
        <w:rPr>
          <w:rFonts w:ascii="Times New Roman" w:hAnsi="Times New Roman"/>
          <w:sz w:val="24"/>
          <w:szCs w:val="24"/>
        </w:rPr>
        <w:t xml:space="preserve">Программа </w:t>
      </w:r>
      <w:proofErr w:type="spellStart"/>
      <w:r w:rsidR="001A05FC">
        <w:rPr>
          <w:rFonts w:ascii="Times New Roman" w:hAnsi="Times New Roman"/>
          <w:sz w:val="24"/>
          <w:szCs w:val="24"/>
        </w:rPr>
        <w:t>ListBoxer</w:t>
      </w:r>
      <w:proofErr w:type="spellEnd"/>
      <w:r w:rsidR="001A05FC">
        <w:rPr>
          <w:rFonts w:ascii="Times New Roman" w:hAnsi="Times New Roman"/>
          <w:sz w:val="24"/>
          <w:szCs w:val="24"/>
        </w:rPr>
        <w:t xml:space="preserve"> версии 1.98 предназначена для создания алфавитно-цифровых </w:t>
      </w:r>
      <w:commentRangeStart w:id="8"/>
      <w:r w:rsidR="001A05FC">
        <w:rPr>
          <w:rFonts w:ascii="Times New Roman" w:hAnsi="Times New Roman"/>
          <w:sz w:val="24"/>
          <w:szCs w:val="24"/>
        </w:rPr>
        <w:t>универсальных списков</w:t>
      </w:r>
      <w:commentRangeEnd w:id="8"/>
      <w:r w:rsidR="009439AB">
        <w:rPr>
          <w:rStyle w:val="a7"/>
        </w:rPr>
        <w:commentReference w:id="8"/>
      </w:r>
      <w:r w:rsidR="001A05FC">
        <w:rPr>
          <w:rFonts w:ascii="Times New Roman" w:hAnsi="Times New Roman"/>
          <w:sz w:val="24"/>
          <w:szCs w:val="24"/>
        </w:rPr>
        <w:t xml:space="preserve">. </w:t>
      </w:r>
      <w:ins w:id="9" w:author="Елена" w:date="2022-04-02T14:48:00Z">
        <w:r>
          <w:rPr>
            <w:rFonts w:ascii="Times New Roman" w:hAnsi="Times New Roman"/>
            <w:sz w:val="24"/>
            <w:szCs w:val="24"/>
          </w:rPr>
          <w:t xml:space="preserve">(Функциональные требования) </w:t>
        </w:r>
      </w:ins>
      <w:proofErr w:type="spellStart"/>
      <w:r w:rsidR="001A05FC">
        <w:rPr>
          <w:rFonts w:ascii="Times New Roman" w:hAnsi="Times New Roman"/>
          <w:sz w:val="24"/>
          <w:szCs w:val="24"/>
        </w:rPr>
        <w:t>ListBoxer</w:t>
      </w:r>
      <w:proofErr w:type="spellEnd"/>
      <w:r w:rsidR="001A05FC">
        <w:rPr>
          <w:rFonts w:ascii="Times New Roman" w:hAnsi="Times New Roman"/>
          <w:sz w:val="24"/>
          <w:szCs w:val="24"/>
        </w:rPr>
        <w:t xml:space="preserve"> позволяет открывать ранее созданные списки и сохранять модифицированные</w:t>
      </w:r>
      <w:del w:id="10" w:author="Елена" w:date="2022-04-02T11:42:00Z">
        <w:r w:rsidR="001A05FC" w:rsidDel="009439AB">
          <w:rPr>
            <w:rFonts w:ascii="Times New Roman" w:hAnsi="Times New Roman"/>
            <w:sz w:val="24"/>
            <w:szCs w:val="24"/>
          </w:rPr>
          <w:delText>,</w:delText>
        </w:r>
      </w:del>
      <w:r w:rsidR="001A05FC">
        <w:rPr>
          <w:rFonts w:ascii="Times New Roman" w:hAnsi="Times New Roman"/>
          <w:sz w:val="24"/>
          <w:szCs w:val="24"/>
        </w:rPr>
        <w:t xml:space="preserve"> </w:t>
      </w:r>
      <w:commentRangeStart w:id="11"/>
      <w:r w:rsidR="001A05FC">
        <w:rPr>
          <w:rFonts w:ascii="Times New Roman" w:hAnsi="Times New Roman"/>
          <w:sz w:val="24"/>
          <w:szCs w:val="24"/>
        </w:rPr>
        <w:t>в виде файлов на диске</w:t>
      </w:r>
      <w:commentRangeEnd w:id="11"/>
      <w:r w:rsidR="009439AB">
        <w:rPr>
          <w:rStyle w:val="a7"/>
        </w:rPr>
        <w:commentReference w:id="11"/>
      </w:r>
      <w:r w:rsidR="001A05FC">
        <w:rPr>
          <w:rFonts w:ascii="Times New Roman" w:hAnsi="Times New Roman"/>
          <w:sz w:val="24"/>
          <w:szCs w:val="24"/>
        </w:rPr>
        <w:t xml:space="preserve">. Программа имеет три режима </w:t>
      </w:r>
      <w:commentRangeStart w:id="12"/>
      <w:r w:rsidR="001A05FC">
        <w:rPr>
          <w:rFonts w:ascii="Times New Roman" w:hAnsi="Times New Roman"/>
          <w:sz w:val="24"/>
          <w:szCs w:val="24"/>
        </w:rPr>
        <w:t>работы:</w:t>
      </w:r>
      <w:commentRangeEnd w:id="12"/>
      <w:r w:rsidR="00333613">
        <w:rPr>
          <w:rStyle w:val="a7"/>
        </w:rPr>
        <w:commentReference w:id="12"/>
      </w:r>
    </w:p>
    <w:p w14:paraId="222C8B2C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21E3D5ED" w14:textId="77777777" w:rsidR="001A05FC" w:rsidRDefault="001A05FC">
      <w:r>
        <w:rPr>
          <w:rFonts w:ascii="Times New Roman" w:hAnsi="Times New Roman"/>
          <w:sz w:val="24"/>
          <w:szCs w:val="24"/>
        </w:rPr>
        <w:t>1. Алфавитный режим.</w:t>
      </w:r>
    </w:p>
    <w:p w14:paraId="3C92AEC1" w14:textId="77777777" w:rsidR="001A05FC" w:rsidRDefault="001A05FC">
      <w:r>
        <w:rPr>
          <w:rFonts w:ascii="Times New Roman" w:hAnsi="Times New Roman"/>
          <w:sz w:val="24"/>
          <w:szCs w:val="24"/>
        </w:rPr>
        <w:t>2. Цифровой режим.</w:t>
      </w:r>
    </w:p>
    <w:p w14:paraId="6246EACB" w14:textId="77777777" w:rsidR="001A05FC" w:rsidRDefault="001A05FC">
      <w:r>
        <w:rPr>
          <w:rFonts w:ascii="Times New Roman" w:hAnsi="Times New Roman"/>
          <w:sz w:val="24"/>
          <w:szCs w:val="24"/>
        </w:rPr>
        <w:t>3. Смешанный режим.</w:t>
      </w:r>
    </w:p>
    <w:p w14:paraId="55AA4EED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01A2CA7F" w14:textId="77777777" w:rsidR="001A05FC" w:rsidRDefault="001A05FC">
      <w:r>
        <w:rPr>
          <w:rFonts w:ascii="Times New Roman" w:hAnsi="Times New Roman"/>
          <w:sz w:val="24"/>
          <w:szCs w:val="24"/>
        </w:rPr>
        <w:t xml:space="preserve">Два элемента управления </w:t>
      </w:r>
      <w:proofErr w:type="spellStart"/>
      <w:r>
        <w:rPr>
          <w:rFonts w:ascii="Times New Roman" w:hAnsi="Times New Roman"/>
          <w:sz w:val="24"/>
          <w:szCs w:val="24"/>
        </w:rPr>
        <w:t>сheckbox</w:t>
      </w:r>
      <w:proofErr w:type="spellEnd"/>
      <w:r>
        <w:rPr>
          <w:rFonts w:ascii="Times New Roman" w:hAnsi="Times New Roman"/>
          <w:sz w:val="24"/>
          <w:szCs w:val="24"/>
        </w:rPr>
        <w:t xml:space="preserve">, объединенных </w:t>
      </w:r>
      <w:commentRangeStart w:id="13"/>
      <w:r>
        <w:rPr>
          <w:rFonts w:ascii="Times New Roman" w:hAnsi="Times New Roman"/>
          <w:sz w:val="24"/>
          <w:szCs w:val="24"/>
        </w:rPr>
        <w:t>в группу “</w:t>
      </w:r>
      <w:proofErr w:type="spellStart"/>
      <w:r>
        <w:rPr>
          <w:rFonts w:ascii="Times New Roman" w:hAnsi="Times New Roman"/>
          <w:sz w:val="24"/>
          <w:szCs w:val="24"/>
        </w:rPr>
        <w:t>Symbols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commentRangeEnd w:id="13"/>
      <w:r w:rsidR="00ED4FD9">
        <w:rPr>
          <w:rStyle w:val="a7"/>
        </w:rPr>
        <w:commentReference w:id="13"/>
      </w:r>
      <w:r>
        <w:rPr>
          <w:rFonts w:ascii="Times New Roman" w:hAnsi="Times New Roman"/>
          <w:sz w:val="24"/>
          <w:szCs w:val="24"/>
        </w:rPr>
        <w:t>и предназначенных для выбора режима работы</w:t>
      </w:r>
      <w:ins w:id="14" w:author="Елена" w:date="2022-04-02T12:41:00Z">
        <w:r w:rsidR="008C10C7">
          <w:rPr>
            <w:rFonts w:ascii="Times New Roman" w:hAnsi="Times New Roman"/>
            <w:sz w:val="24"/>
            <w:szCs w:val="24"/>
          </w:rPr>
          <w:t>,</w:t>
        </w:r>
      </w:ins>
      <w:r>
        <w:rPr>
          <w:rFonts w:ascii="Times New Roman" w:hAnsi="Times New Roman"/>
          <w:sz w:val="24"/>
          <w:szCs w:val="24"/>
        </w:rPr>
        <w:t xml:space="preserve"> находятся в левом нижнем </w:t>
      </w:r>
      <w:commentRangeStart w:id="15"/>
      <w:r>
        <w:rPr>
          <w:rFonts w:ascii="Times New Roman" w:hAnsi="Times New Roman"/>
          <w:sz w:val="24"/>
          <w:szCs w:val="24"/>
        </w:rPr>
        <w:t>углу формы</w:t>
      </w:r>
      <w:commentRangeEnd w:id="15"/>
      <w:r w:rsidR="008C10C7">
        <w:rPr>
          <w:rStyle w:val="a7"/>
        </w:rPr>
        <w:commentReference w:id="15"/>
      </w:r>
      <w:r>
        <w:rPr>
          <w:rFonts w:ascii="Times New Roman" w:hAnsi="Times New Roman"/>
          <w:sz w:val="24"/>
          <w:szCs w:val="24"/>
        </w:rPr>
        <w:t>.</w:t>
      </w:r>
    </w:p>
    <w:p w14:paraId="5D3F08EE" w14:textId="77777777" w:rsidR="001A05FC" w:rsidRDefault="001A05FC"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ab/>
        <w:t xml:space="preserve">В алфавитном режиме имеется возможность </w:t>
      </w:r>
      <w:commentRangeStart w:id="16"/>
      <w:r>
        <w:rPr>
          <w:rFonts w:ascii="Times New Roman" w:hAnsi="Times New Roman"/>
          <w:sz w:val="24"/>
          <w:szCs w:val="24"/>
        </w:rPr>
        <w:t>вводить</w:t>
      </w:r>
      <w:commentRangeEnd w:id="16"/>
      <w:r w:rsidR="00162A70">
        <w:rPr>
          <w:rStyle w:val="a7"/>
        </w:rPr>
        <w:commentReference w:id="16"/>
      </w:r>
      <w:r>
        <w:rPr>
          <w:rFonts w:ascii="Times New Roman" w:hAnsi="Times New Roman"/>
          <w:sz w:val="24"/>
          <w:szCs w:val="24"/>
        </w:rPr>
        <w:t xml:space="preserve"> строки, состоящие из букв. Длина строки от 1 до 8 символов. Диапазон вводимых букв от «a» до «z» и от «A» до «Z». </w:t>
      </w:r>
      <w:commentRangeStart w:id="17"/>
      <w:r>
        <w:rPr>
          <w:rFonts w:ascii="Times New Roman" w:hAnsi="Times New Roman"/>
          <w:sz w:val="24"/>
          <w:szCs w:val="24"/>
        </w:rPr>
        <w:t>Ввод других символов в этом режиме не допускается</w:t>
      </w:r>
      <w:commentRangeEnd w:id="17"/>
      <w:r w:rsidR="00AC6E56">
        <w:rPr>
          <w:rStyle w:val="a7"/>
        </w:rPr>
        <w:commentReference w:id="17"/>
      </w:r>
      <w:r>
        <w:rPr>
          <w:rFonts w:ascii="Times New Roman" w:hAnsi="Times New Roman"/>
          <w:sz w:val="24"/>
          <w:szCs w:val="24"/>
        </w:rPr>
        <w:t xml:space="preserve">. Данный режим активизируется выбором </w:t>
      </w:r>
      <w:proofErr w:type="spellStart"/>
      <w:r>
        <w:rPr>
          <w:rFonts w:ascii="Times New Roman" w:hAnsi="Times New Roman"/>
          <w:sz w:val="24"/>
          <w:szCs w:val="24"/>
        </w:rPr>
        <w:t>сheckbox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Alphabetic</w:t>
      </w:r>
      <w:proofErr w:type="spellEnd"/>
      <w:r>
        <w:rPr>
          <w:rFonts w:ascii="Times New Roman" w:hAnsi="Times New Roman"/>
          <w:sz w:val="24"/>
          <w:szCs w:val="24"/>
        </w:rPr>
        <w:t>”.</w:t>
      </w:r>
    </w:p>
    <w:p w14:paraId="56468567" w14:textId="77777777" w:rsidR="001A05FC" w:rsidRDefault="001A05FC"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ab/>
      </w:r>
      <w:commentRangeStart w:id="18"/>
      <w:r>
        <w:rPr>
          <w:rFonts w:ascii="Times New Roman" w:hAnsi="Times New Roman"/>
          <w:sz w:val="24"/>
          <w:szCs w:val="24"/>
        </w:rPr>
        <w:t xml:space="preserve">В цифровом режиме имеется возможность вводить числа в диапазоне от  0 до 9999. </w:t>
      </w:r>
      <w:commentRangeEnd w:id="18"/>
      <w:r w:rsidR="00C43E72">
        <w:rPr>
          <w:rStyle w:val="a7"/>
        </w:rPr>
        <w:commentReference w:id="18"/>
      </w:r>
      <w:r>
        <w:rPr>
          <w:rFonts w:ascii="Times New Roman" w:hAnsi="Times New Roman"/>
          <w:sz w:val="24"/>
          <w:szCs w:val="24"/>
        </w:rPr>
        <w:t xml:space="preserve">Данный режим включается выбором </w:t>
      </w:r>
      <w:proofErr w:type="spellStart"/>
      <w:r>
        <w:rPr>
          <w:rFonts w:ascii="Times New Roman" w:hAnsi="Times New Roman"/>
          <w:sz w:val="24"/>
          <w:szCs w:val="24"/>
        </w:rPr>
        <w:t>сheckbox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Numeric</w:t>
      </w:r>
      <w:proofErr w:type="spellEnd"/>
      <w:r>
        <w:rPr>
          <w:rFonts w:ascii="Times New Roman" w:hAnsi="Times New Roman"/>
          <w:sz w:val="24"/>
          <w:szCs w:val="24"/>
        </w:rPr>
        <w:t>”.</w:t>
      </w:r>
    </w:p>
    <w:p w14:paraId="6A7897C8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2F63CBEB" w14:textId="77777777" w:rsidR="001A05FC" w:rsidRDefault="001A05FC"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ab/>
        <w:t xml:space="preserve">Смешанный режим представляет собой сочетание первых двух режимов. Активизация такого режима происходит при выборе </w:t>
      </w:r>
      <w:proofErr w:type="spellStart"/>
      <w:r>
        <w:rPr>
          <w:rFonts w:ascii="Times New Roman" w:hAnsi="Times New Roman"/>
          <w:sz w:val="24"/>
          <w:szCs w:val="24"/>
        </w:rPr>
        <w:t>сheckbox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Alphabetic</w:t>
      </w:r>
      <w:proofErr w:type="spellEnd"/>
      <w:r>
        <w:rPr>
          <w:rFonts w:ascii="Times New Roman" w:hAnsi="Times New Roman"/>
          <w:sz w:val="24"/>
          <w:szCs w:val="24"/>
        </w:rPr>
        <w:t xml:space="preserve">” и </w:t>
      </w:r>
      <w:proofErr w:type="spellStart"/>
      <w:r>
        <w:rPr>
          <w:rFonts w:ascii="Times New Roman" w:hAnsi="Times New Roman"/>
          <w:sz w:val="24"/>
          <w:szCs w:val="24"/>
        </w:rPr>
        <w:t>сheckbox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Numeric</w:t>
      </w:r>
      <w:proofErr w:type="spellEnd"/>
      <w:r>
        <w:rPr>
          <w:rFonts w:ascii="Times New Roman" w:hAnsi="Times New Roman"/>
          <w:sz w:val="24"/>
          <w:szCs w:val="24"/>
        </w:rPr>
        <w:t>” одновременно. Такой режим предоставляет возможность ввода</w:t>
      </w:r>
      <w:del w:id="19" w:author="Елена" w:date="2022-04-02T13:33:00Z">
        <w:r w:rsidDel="00FA6DF6">
          <w:rPr>
            <w:rFonts w:ascii="Times New Roman" w:hAnsi="Times New Roman"/>
            <w:sz w:val="24"/>
            <w:szCs w:val="24"/>
          </w:rPr>
          <w:delText>,</w:delText>
        </w:r>
      </w:del>
      <w:r>
        <w:rPr>
          <w:rFonts w:ascii="Times New Roman" w:hAnsi="Times New Roman"/>
          <w:sz w:val="24"/>
          <w:szCs w:val="24"/>
        </w:rPr>
        <w:t xml:space="preserve"> как чисел диапазона 0-9999, так и символов от «a» до «z», </w:t>
      </w:r>
      <w:commentRangeStart w:id="20"/>
      <w:r>
        <w:rPr>
          <w:rFonts w:ascii="Times New Roman" w:hAnsi="Times New Roman"/>
          <w:sz w:val="24"/>
          <w:szCs w:val="24"/>
        </w:rPr>
        <w:t>включая символы верхнего регистра</w:t>
      </w:r>
      <w:commentRangeEnd w:id="20"/>
      <w:r w:rsidR="00FA6DF6">
        <w:rPr>
          <w:rStyle w:val="a7"/>
        </w:rPr>
        <w:commentReference w:id="20"/>
      </w:r>
      <w:r>
        <w:rPr>
          <w:rFonts w:ascii="Times New Roman" w:hAnsi="Times New Roman"/>
          <w:sz w:val="24"/>
          <w:szCs w:val="24"/>
        </w:rPr>
        <w:t>.</w:t>
      </w:r>
    </w:p>
    <w:p w14:paraId="2292BE4E" w14:textId="77777777" w:rsidR="001A05FC" w:rsidRPr="00822AB2" w:rsidDel="00822AB2" w:rsidRDefault="00B0123C">
      <w:pPr>
        <w:rPr>
          <w:del w:id="21" w:author="Елена" w:date="2022-04-02T13:42:00Z"/>
          <w:rFonts w:ascii="Times New Roman" w:hAnsi="Times New Roman"/>
          <w:sz w:val="24"/>
          <w:szCs w:val="24"/>
        </w:rPr>
      </w:pPr>
      <w:ins w:id="22" w:author="Елена" w:date="2022-04-02T13:45:00Z">
        <w:r>
          <w:rPr>
            <w:rFonts w:ascii="Times New Roman" w:hAnsi="Times New Roman"/>
            <w:sz w:val="24"/>
            <w:szCs w:val="24"/>
          </w:rPr>
          <w:t>12.1</w:t>
        </w:r>
        <w:r w:rsidR="00822AB2">
          <w:rPr>
            <w:rFonts w:ascii="Times New Roman" w:hAnsi="Times New Roman"/>
            <w:sz w:val="24"/>
            <w:szCs w:val="24"/>
          </w:rPr>
          <w:t xml:space="preserve">. </w:t>
        </w:r>
      </w:ins>
      <w:ins w:id="23" w:author="Елена" w:date="2022-04-02T13:42:00Z">
        <w:r w:rsidR="00822AB2">
          <w:rPr>
            <w:rFonts w:ascii="Times New Roman" w:hAnsi="Times New Roman"/>
            <w:sz w:val="24"/>
            <w:szCs w:val="24"/>
          </w:rPr>
          <w:t xml:space="preserve">Активирован ли </w:t>
        </w:r>
        <w:r w:rsidR="00822AB2">
          <w:rPr>
            <w:rFonts w:ascii="Times New Roman" w:hAnsi="Times New Roman"/>
            <w:sz w:val="24"/>
            <w:szCs w:val="24"/>
            <w:lang w:val="en-US"/>
          </w:rPr>
          <w:t>checkbox</w:t>
        </w:r>
        <w:r w:rsidR="00822AB2" w:rsidRPr="00822AB2">
          <w:rPr>
            <w:rFonts w:ascii="Times New Roman" w:hAnsi="Times New Roman"/>
            <w:sz w:val="24"/>
            <w:szCs w:val="24"/>
            <w:rPrChange w:id="24" w:author="Елена" w:date="2022-04-02T13:42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822AB2">
          <w:rPr>
            <w:rFonts w:ascii="Times New Roman" w:hAnsi="Times New Roman"/>
            <w:sz w:val="24"/>
            <w:szCs w:val="24"/>
          </w:rPr>
          <w:t xml:space="preserve">по умолчанию? </w:t>
        </w:r>
      </w:ins>
      <w:ins w:id="25" w:author="Елена" w:date="2022-04-02T13:40:00Z">
        <w:r w:rsidR="00FA6DF6">
          <w:rPr>
            <w:rFonts w:ascii="Times New Roman" w:hAnsi="Times New Roman"/>
            <w:sz w:val="24"/>
            <w:szCs w:val="24"/>
          </w:rPr>
          <w:t>В требованиях не рассмотрен случай,</w:t>
        </w:r>
      </w:ins>
      <w:ins w:id="26" w:author="Елена" w:date="2022-04-02T13:41:00Z">
        <w:r w:rsidR="00FA6DF6">
          <w:rPr>
            <w:rFonts w:ascii="Times New Roman" w:hAnsi="Times New Roman"/>
            <w:sz w:val="24"/>
            <w:szCs w:val="24"/>
          </w:rPr>
          <w:t xml:space="preserve"> когда пользователь не выбрал ни один из трех доступных режимов. </w:t>
        </w:r>
      </w:ins>
      <w:ins w:id="27" w:author="Елена" w:date="2022-04-02T13:43:00Z">
        <w:r w:rsidR="00822AB2">
          <w:rPr>
            <w:rFonts w:ascii="Times New Roman" w:hAnsi="Times New Roman"/>
            <w:sz w:val="24"/>
            <w:szCs w:val="24"/>
          </w:rPr>
          <w:t xml:space="preserve">Будет ли при этом доступно создание списка? Если ни один </w:t>
        </w:r>
        <w:r w:rsidR="00822AB2">
          <w:rPr>
            <w:rFonts w:ascii="Times New Roman" w:hAnsi="Times New Roman"/>
            <w:sz w:val="24"/>
            <w:szCs w:val="24"/>
            <w:lang w:val="en-US"/>
          </w:rPr>
          <w:t>checkbox</w:t>
        </w:r>
        <w:r w:rsidR="00822AB2" w:rsidRPr="00822AB2">
          <w:rPr>
            <w:rFonts w:ascii="Times New Roman" w:hAnsi="Times New Roman"/>
            <w:sz w:val="24"/>
            <w:szCs w:val="24"/>
            <w:rPrChange w:id="28" w:author="Елена" w:date="2022-04-02T13:4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822AB2">
          <w:rPr>
            <w:rFonts w:ascii="Times New Roman" w:hAnsi="Times New Roman"/>
            <w:sz w:val="24"/>
            <w:szCs w:val="24"/>
          </w:rPr>
          <w:t>не активирован</w:t>
        </w:r>
      </w:ins>
      <w:ins w:id="29" w:author="Елена" w:date="2022-04-02T13:44:00Z">
        <w:r w:rsidR="00822AB2">
          <w:rPr>
            <w:rFonts w:ascii="Times New Roman" w:hAnsi="Times New Roman"/>
            <w:sz w:val="24"/>
            <w:szCs w:val="24"/>
          </w:rPr>
          <w:t xml:space="preserve">, как программа ограничит возможность создания </w:t>
        </w:r>
        <w:proofErr w:type="spellStart"/>
        <w:r w:rsidR="00822AB2">
          <w:rPr>
            <w:rFonts w:ascii="Times New Roman" w:hAnsi="Times New Roman"/>
            <w:sz w:val="24"/>
            <w:szCs w:val="24"/>
          </w:rPr>
          <w:t>списка?</w:t>
        </w:r>
      </w:ins>
    </w:p>
    <w:p w14:paraId="729B7832" w14:textId="77777777" w:rsidR="001A05FC" w:rsidRDefault="001A05FC">
      <w:r>
        <w:rPr>
          <w:rFonts w:ascii="Times New Roman" w:hAnsi="Times New Roman"/>
          <w:sz w:val="24"/>
          <w:szCs w:val="24"/>
        </w:rPr>
        <w:t>Кроме</w:t>
      </w:r>
      <w:proofErr w:type="spellEnd"/>
      <w:r>
        <w:rPr>
          <w:rFonts w:ascii="Times New Roman" w:hAnsi="Times New Roman"/>
          <w:sz w:val="24"/>
          <w:szCs w:val="24"/>
        </w:rPr>
        <w:t xml:space="preserve"> функции управления вводом </w:t>
      </w:r>
      <w:commentRangeStart w:id="30"/>
      <w:r>
        <w:rPr>
          <w:rFonts w:ascii="Times New Roman" w:hAnsi="Times New Roman"/>
          <w:sz w:val="24"/>
          <w:szCs w:val="24"/>
        </w:rPr>
        <w:t>символов с клавиатуры</w:t>
      </w:r>
      <w:commentRangeEnd w:id="30"/>
      <w:r w:rsidR="00B0123C">
        <w:rPr>
          <w:rStyle w:val="a7"/>
        </w:rPr>
        <w:commentReference w:id="30"/>
      </w:r>
      <w:r>
        <w:rPr>
          <w:rFonts w:ascii="Times New Roman" w:hAnsi="Times New Roman"/>
          <w:sz w:val="24"/>
          <w:szCs w:val="24"/>
        </w:rPr>
        <w:t xml:space="preserve">, описанные режимы управляют также отображением введенной информации непосредственно в списке, расположенном в центре </w:t>
      </w:r>
      <w:commentRangeStart w:id="31"/>
      <w:proofErr w:type="spellStart"/>
      <w:r>
        <w:rPr>
          <w:rFonts w:ascii="Times New Roman" w:hAnsi="Times New Roman"/>
          <w:sz w:val="24"/>
          <w:szCs w:val="24"/>
        </w:rPr>
        <w:t>формы</w:t>
      </w:r>
      <w:commentRangeEnd w:id="31"/>
      <w:r w:rsidR="00B0123C">
        <w:rPr>
          <w:rStyle w:val="a7"/>
        </w:rPr>
        <w:commentReference w:id="31"/>
      </w:r>
      <w:r>
        <w:rPr>
          <w:rFonts w:ascii="Times New Roman" w:hAnsi="Times New Roman"/>
          <w:sz w:val="24"/>
          <w:szCs w:val="24"/>
        </w:rPr>
        <w:t>.</w:t>
      </w:r>
      <w:del w:id="32" w:author="Елена" w:date="2022-04-02T13:39:00Z">
        <w:r w:rsidDel="00FA6DF6">
          <w:rPr>
            <w:rFonts w:ascii="Times New Roman" w:hAnsi="Times New Roman"/>
            <w:sz w:val="24"/>
            <w:szCs w:val="24"/>
          </w:rPr>
          <w:delText xml:space="preserve"> </w:delText>
        </w:r>
      </w:del>
      <w:del w:id="33" w:author="Елена" w:date="2022-04-02T13:37:00Z">
        <w:r w:rsidDel="00FA6DF6">
          <w:rPr>
            <w:rFonts w:ascii="Times New Roman" w:hAnsi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/>
          <w:sz w:val="24"/>
          <w:szCs w:val="24"/>
        </w:rPr>
        <w:t>Активизация</w:t>
      </w:r>
      <w:proofErr w:type="spellEnd"/>
      <w:r>
        <w:rPr>
          <w:rFonts w:ascii="Times New Roman" w:hAnsi="Times New Roman"/>
          <w:sz w:val="24"/>
          <w:szCs w:val="24"/>
        </w:rPr>
        <w:t xml:space="preserve"> одного из трех режимов делает доступным один из трех наборов фильтров, предназначенных для выбора  отображаемой в списке информации. Фильтры выбираются из выпадающего списка в левом верхнем углу формы. В цифровом режиме доступны следующие фильтры: «&lt;</w:t>
      </w:r>
      <w:proofErr w:type="spellStart"/>
      <w:r>
        <w:rPr>
          <w:rFonts w:ascii="Times New Roman" w:hAnsi="Times New Roman"/>
          <w:sz w:val="24"/>
          <w:szCs w:val="24"/>
        </w:rPr>
        <w:t>none</w:t>
      </w:r>
      <w:proofErr w:type="spellEnd"/>
      <w:r>
        <w:rPr>
          <w:rFonts w:ascii="Times New Roman" w:hAnsi="Times New Roman"/>
          <w:sz w:val="24"/>
          <w:szCs w:val="24"/>
        </w:rPr>
        <w:t>&gt;», «</w:t>
      </w:r>
      <w:proofErr w:type="spellStart"/>
      <w:r>
        <w:rPr>
          <w:rFonts w:ascii="Times New Roman" w:hAnsi="Times New Roman"/>
          <w:sz w:val="24"/>
          <w:szCs w:val="24"/>
        </w:rPr>
        <w:t>All</w:t>
      </w:r>
      <w:proofErr w:type="spellEnd"/>
      <w:r>
        <w:rPr>
          <w:rFonts w:ascii="Times New Roman" w:hAnsi="Times New Roman"/>
          <w:sz w:val="24"/>
          <w:szCs w:val="24"/>
        </w:rPr>
        <w:t>», «0-100», «101-200», «201-300» и «301-9999». В алфавитном режиме доступны следующие фильтры: «&lt;</w:t>
      </w:r>
      <w:proofErr w:type="spellStart"/>
      <w:r>
        <w:rPr>
          <w:rFonts w:ascii="Times New Roman" w:hAnsi="Times New Roman"/>
          <w:sz w:val="24"/>
          <w:szCs w:val="24"/>
        </w:rPr>
        <w:t>none</w:t>
      </w:r>
      <w:proofErr w:type="spellEnd"/>
      <w:r>
        <w:rPr>
          <w:rFonts w:ascii="Times New Roman" w:hAnsi="Times New Roman"/>
          <w:sz w:val="24"/>
          <w:szCs w:val="24"/>
        </w:rPr>
        <w:t>&gt;», «</w:t>
      </w:r>
      <w:proofErr w:type="spellStart"/>
      <w:r>
        <w:rPr>
          <w:rFonts w:ascii="Times New Roman" w:hAnsi="Times New Roman"/>
          <w:sz w:val="24"/>
          <w:szCs w:val="24"/>
        </w:rPr>
        <w:t>All</w:t>
      </w:r>
      <w:proofErr w:type="spellEnd"/>
      <w:r>
        <w:rPr>
          <w:rFonts w:ascii="Times New Roman" w:hAnsi="Times New Roman"/>
          <w:sz w:val="24"/>
          <w:szCs w:val="24"/>
        </w:rPr>
        <w:t xml:space="preserve">», </w:t>
      </w:r>
      <w:commentRangeStart w:id="34"/>
      <w:r>
        <w:rPr>
          <w:rFonts w:ascii="Times New Roman" w:hAnsi="Times New Roman"/>
          <w:sz w:val="24"/>
          <w:szCs w:val="24"/>
        </w:rPr>
        <w:t xml:space="preserve">«a-m » и «n-z».  </w:t>
      </w:r>
      <w:commentRangeEnd w:id="34"/>
      <w:r w:rsidR="0085683B">
        <w:rPr>
          <w:rStyle w:val="a7"/>
        </w:rPr>
        <w:commentReference w:id="34"/>
      </w:r>
      <w:commentRangeStart w:id="35"/>
      <w:r>
        <w:rPr>
          <w:rFonts w:ascii="Times New Roman" w:hAnsi="Times New Roman"/>
          <w:sz w:val="24"/>
          <w:szCs w:val="24"/>
        </w:rPr>
        <w:t>в смешанном режиме доступны все фильтры двух предыдущих режимов</w:t>
      </w:r>
      <w:commentRangeEnd w:id="35"/>
      <w:r w:rsidR="009C68E0">
        <w:rPr>
          <w:rStyle w:val="a7"/>
        </w:rPr>
        <w:commentReference w:id="35"/>
      </w:r>
      <w:r>
        <w:rPr>
          <w:rFonts w:ascii="Times New Roman" w:hAnsi="Times New Roman"/>
          <w:sz w:val="24"/>
          <w:szCs w:val="24"/>
        </w:rPr>
        <w:t>. Фильтр «&lt;</w:t>
      </w:r>
      <w:proofErr w:type="spellStart"/>
      <w:r>
        <w:rPr>
          <w:rFonts w:ascii="Times New Roman" w:hAnsi="Times New Roman"/>
          <w:sz w:val="24"/>
          <w:szCs w:val="24"/>
        </w:rPr>
        <w:t>none</w:t>
      </w:r>
      <w:proofErr w:type="spellEnd"/>
      <w:r>
        <w:rPr>
          <w:rFonts w:ascii="Times New Roman" w:hAnsi="Times New Roman"/>
          <w:sz w:val="24"/>
          <w:szCs w:val="24"/>
        </w:rPr>
        <w:t xml:space="preserve">&gt;» </w:t>
      </w:r>
      <w:commentRangeStart w:id="36"/>
      <w:r>
        <w:rPr>
          <w:rFonts w:ascii="Times New Roman" w:hAnsi="Times New Roman"/>
          <w:sz w:val="24"/>
          <w:szCs w:val="24"/>
        </w:rPr>
        <w:t xml:space="preserve">блокирует </w:t>
      </w:r>
      <w:r>
        <w:rPr>
          <w:rFonts w:ascii="Times New Roman" w:hAnsi="Times New Roman"/>
          <w:sz w:val="24"/>
          <w:szCs w:val="24"/>
        </w:rPr>
        <w:lastRenderedPageBreak/>
        <w:t xml:space="preserve">отображение информации </w:t>
      </w:r>
      <w:commentRangeEnd w:id="36"/>
      <w:r w:rsidR="009C68E0">
        <w:rPr>
          <w:rStyle w:val="a7"/>
        </w:rPr>
        <w:commentReference w:id="36"/>
      </w:r>
      <w:r>
        <w:rPr>
          <w:rFonts w:ascii="Times New Roman" w:hAnsi="Times New Roman"/>
          <w:sz w:val="24"/>
          <w:szCs w:val="24"/>
        </w:rPr>
        <w:t>в списке в любом из режимов. Фильтр «</w:t>
      </w:r>
      <w:proofErr w:type="spellStart"/>
      <w:r>
        <w:rPr>
          <w:rFonts w:ascii="Times New Roman" w:hAnsi="Times New Roman"/>
          <w:sz w:val="24"/>
          <w:szCs w:val="24"/>
        </w:rPr>
        <w:t>All</w:t>
      </w:r>
      <w:proofErr w:type="spellEnd"/>
      <w:r>
        <w:rPr>
          <w:rFonts w:ascii="Times New Roman" w:hAnsi="Times New Roman"/>
          <w:sz w:val="24"/>
          <w:szCs w:val="24"/>
        </w:rPr>
        <w:t>» позволяет отобразить в списке всю информацию</w:t>
      </w:r>
      <w:del w:id="37" w:author="Елена" w:date="2022-04-02T14:22:00Z">
        <w:r w:rsidDel="002974DA">
          <w:rPr>
            <w:rFonts w:ascii="Times New Roman" w:hAnsi="Times New Roman"/>
            <w:sz w:val="24"/>
            <w:szCs w:val="24"/>
          </w:rPr>
          <w:delText>,</w:delText>
        </w:r>
      </w:del>
      <w:r>
        <w:rPr>
          <w:rFonts w:ascii="Times New Roman" w:hAnsi="Times New Roman"/>
          <w:sz w:val="24"/>
          <w:szCs w:val="24"/>
        </w:rPr>
        <w:t xml:space="preserve"> в соответствии с выбранным режимом – либо все числа, либо все символьные строки, </w:t>
      </w:r>
      <w:commentRangeStart w:id="38"/>
      <w:r>
        <w:rPr>
          <w:rFonts w:ascii="Times New Roman" w:hAnsi="Times New Roman"/>
          <w:sz w:val="24"/>
          <w:szCs w:val="24"/>
        </w:rPr>
        <w:t>либо и то</w:t>
      </w:r>
      <w:ins w:id="39" w:author="Елена" w:date="2022-04-02T14:22:00Z">
        <w:r w:rsidR="002974DA">
          <w:rPr>
            <w:rFonts w:ascii="Times New Roman" w:hAnsi="Times New Roman"/>
            <w:sz w:val="24"/>
            <w:szCs w:val="24"/>
          </w:rPr>
          <w:t>,</w:t>
        </w:r>
      </w:ins>
      <w:r>
        <w:rPr>
          <w:rFonts w:ascii="Times New Roman" w:hAnsi="Times New Roman"/>
          <w:sz w:val="24"/>
          <w:szCs w:val="24"/>
        </w:rPr>
        <w:t xml:space="preserve"> и другое</w:t>
      </w:r>
      <w:commentRangeEnd w:id="38"/>
      <w:r w:rsidR="002974DA">
        <w:rPr>
          <w:rStyle w:val="a7"/>
        </w:rPr>
        <w:commentReference w:id="38"/>
      </w:r>
      <w:r>
        <w:rPr>
          <w:rFonts w:ascii="Times New Roman" w:hAnsi="Times New Roman"/>
          <w:sz w:val="24"/>
          <w:szCs w:val="24"/>
        </w:rPr>
        <w:t xml:space="preserve">. Фильтры «a-m » и «n-z», позволяют отображать только те символьные строки, начальная буква которых попадает в заданный фильтром </w:t>
      </w:r>
      <w:commentRangeStart w:id="40"/>
      <w:r>
        <w:rPr>
          <w:rFonts w:ascii="Times New Roman" w:hAnsi="Times New Roman"/>
          <w:sz w:val="24"/>
          <w:szCs w:val="24"/>
        </w:rPr>
        <w:t>диапазон</w:t>
      </w:r>
      <w:commentRangeEnd w:id="40"/>
      <w:r w:rsidR="002974DA">
        <w:rPr>
          <w:rStyle w:val="a7"/>
        </w:rPr>
        <w:commentReference w:id="40"/>
      </w:r>
      <w:r>
        <w:rPr>
          <w:rFonts w:ascii="Times New Roman" w:hAnsi="Times New Roman"/>
          <w:sz w:val="24"/>
          <w:szCs w:val="24"/>
        </w:rPr>
        <w:t>.</w:t>
      </w:r>
    </w:p>
    <w:p w14:paraId="515F0967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45F89C58" w14:textId="77777777" w:rsidR="001A05FC" w:rsidDel="002974DA" w:rsidRDefault="001A05FC">
      <w:pPr>
        <w:rPr>
          <w:del w:id="41" w:author="Елена" w:date="2022-04-02T14:27:00Z"/>
        </w:rPr>
      </w:pPr>
      <w:r>
        <w:rPr>
          <w:rFonts w:ascii="Times New Roman" w:hAnsi="Times New Roman"/>
          <w:sz w:val="24"/>
          <w:szCs w:val="24"/>
        </w:rPr>
        <w:t xml:space="preserve">Информация, отображаемая в списке, </w:t>
      </w:r>
      <w:commentRangeStart w:id="42"/>
      <w:r>
        <w:rPr>
          <w:rFonts w:ascii="Times New Roman" w:hAnsi="Times New Roman"/>
          <w:sz w:val="24"/>
          <w:szCs w:val="24"/>
        </w:rPr>
        <w:t>отсортирована по возрастанию (</w:t>
      </w:r>
      <w:proofErr w:type="spellStart"/>
      <w:r>
        <w:rPr>
          <w:rFonts w:ascii="Times New Roman" w:hAnsi="Times New Roman"/>
          <w:sz w:val="24"/>
          <w:szCs w:val="24"/>
        </w:rPr>
        <w:t>Ascending</w:t>
      </w:r>
      <w:proofErr w:type="spellEnd"/>
      <w:r>
        <w:rPr>
          <w:rFonts w:ascii="Times New Roman" w:hAnsi="Times New Roman"/>
          <w:sz w:val="24"/>
          <w:szCs w:val="24"/>
        </w:rPr>
        <w:t>) или убыванию (</w:t>
      </w:r>
      <w:proofErr w:type="spellStart"/>
    </w:p>
    <w:p w14:paraId="6D92B355" w14:textId="77777777" w:rsidR="001A05FC" w:rsidRDefault="001A05FC">
      <w:r>
        <w:rPr>
          <w:rFonts w:ascii="Times New Roman" w:hAnsi="Times New Roman"/>
          <w:sz w:val="24"/>
          <w:szCs w:val="24"/>
        </w:rPr>
        <w:t>Descending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commentRangeEnd w:id="42"/>
      <w:r w:rsidR="002974DA">
        <w:rPr>
          <w:rStyle w:val="a7"/>
        </w:rPr>
        <w:commentReference w:id="42"/>
      </w:r>
      <w:r>
        <w:rPr>
          <w:rFonts w:ascii="Times New Roman" w:hAnsi="Times New Roman"/>
          <w:sz w:val="24"/>
          <w:szCs w:val="24"/>
        </w:rPr>
        <w:t xml:space="preserve">.  Выбор порядка сортировки производится двумя </w:t>
      </w:r>
      <w:commentRangeStart w:id="43"/>
      <w:r>
        <w:rPr>
          <w:rFonts w:ascii="Times New Roman" w:hAnsi="Times New Roman"/>
          <w:sz w:val="24"/>
          <w:szCs w:val="24"/>
        </w:rPr>
        <w:t xml:space="preserve">элементами управления </w:t>
      </w:r>
      <w:commentRangeEnd w:id="43"/>
      <w:r w:rsidR="002974DA">
        <w:rPr>
          <w:rStyle w:val="a7"/>
        </w:rPr>
        <w:commentReference w:id="43"/>
      </w:r>
      <w:proofErr w:type="spellStart"/>
      <w:r>
        <w:rPr>
          <w:rFonts w:ascii="Times New Roman" w:hAnsi="Times New Roman"/>
          <w:sz w:val="24"/>
          <w:szCs w:val="24"/>
        </w:rPr>
        <w:t>option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button</w:t>
      </w:r>
      <w:proofErr w:type="spellEnd"/>
      <w:r>
        <w:rPr>
          <w:rFonts w:ascii="Times New Roman" w:hAnsi="Times New Roman"/>
          <w:sz w:val="24"/>
          <w:szCs w:val="24"/>
        </w:rPr>
        <w:t>, объединенными в группу “</w:t>
      </w:r>
      <w:proofErr w:type="spellStart"/>
      <w:r>
        <w:rPr>
          <w:rFonts w:ascii="Times New Roman" w:hAnsi="Times New Roman"/>
          <w:sz w:val="24"/>
          <w:szCs w:val="24"/>
        </w:rPr>
        <w:t>Sort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Order</w:t>
      </w:r>
      <w:proofErr w:type="spellEnd"/>
      <w:r>
        <w:rPr>
          <w:rFonts w:ascii="Times New Roman" w:hAnsi="Times New Roman"/>
          <w:sz w:val="24"/>
          <w:szCs w:val="24"/>
        </w:rPr>
        <w:t xml:space="preserve">” и расположенными  с левой стороны формы. Числа в списке сортируются как </w:t>
      </w:r>
      <w:commentRangeStart w:id="44"/>
      <w:r>
        <w:rPr>
          <w:rFonts w:ascii="Times New Roman" w:hAnsi="Times New Roman"/>
          <w:sz w:val="24"/>
          <w:szCs w:val="24"/>
        </w:rPr>
        <w:t>символьные строки</w:t>
      </w:r>
      <w:commentRangeEnd w:id="44"/>
      <w:r w:rsidR="002974DA">
        <w:rPr>
          <w:rStyle w:val="a7"/>
        </w:rPr>
        <w:commentReference w:id="44"/>
      </w:r>
      <w:r>
        <w:rPr>
          <w:rFonts w:ascii="Times New Roman" w:hAnsi="Times New Roman"/>
          <w:sz w:val="24"/>
          <w:szCs w:val="24"/>
        </w:rPr>
        <w:t>.</w:t>
      </w:r>
    </w:p>
    <w:p w14:paraId="2FF6BC24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279C7916" w14:textId="77777777" w:rsidR="001A05FC" w:rsidRDefault="001A05FC">
      <w:r>
        <w:rPr>
          <w:rFonts w:ascii="Times New Roman" w:hAnsi="Times New Roman"/>
          <w:sz w:val="24"/>
          <w:szCs w:val="24"/>
        </w:rPr>
        <w:t>Перенос информации из поля ввода в список происходит после нажатия на кнопку “</w:t>
      </w:r>
      <w:proofErr w:type="spellStart"/>
      <w:r>
        <w:rPr>
          <w:rFonts w:ascii="Times New Roman" w:hAnsi="Times New Roman"/>
          <w:sz w:val="24"/>
          <w:szCs w:val="24"/>
        </w:rPr>
        <w:t>Add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” или после нажатия клавиши ENTER.</w:t>
      </w:r>
    </w:p>
    <w:p w14:paraId="38DE09D3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392BAC69" w14:textId="77777777" w:rsidR="001A05FC" w:rsidRDefault="001A05FC">
      <w:r>
        <w:rPr>
          <w:rFonts w:ascii="Times New Roman" w:hAnsi="Times New Roman"/>
          <w:sz w:val="24"/>
          <w:szCs w:val="24"/>
        </w:rPr>
        <w:t xml:space="preserve">Имеется возможность в любой момент времени с помощью </w:t>
      </w:r>
      <w:commentRangeStart w:id="45"/>
      <w:r>
        <w:rPr>
          <w:rFonts w:ascii="Times New Roman" w:hAnsi="Times New Roman"/>
          <w:sz w:val="24"/>
          <w:szCs w:val="24"/>
        </w:rPr>
        <w:t>кнопки  “</w:t>
      </w:r>
      <w:proofErr w:type="spellStart"/>
      <w:r>
        <w:rPr>
          <w:rFonts w:ascii="Times New Roman" w:hAnsi="Times New Roman"/>
          <w:sz w:val="24"/>
          <w:szCs w:val="24"/>
        </w:rPr>
        <w:t>Clear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commentRangeEnd w:id="45"/>
      <w:r w:rsidR="00E242D8">
        <w:rPr>
          <w:rStyle w:val="a7"/>
        </w:rPr>
        <w:commentReference w:id="45"/>
      </w:r>
      <w:r>
        <w:rPr>
          <w:rFonts w:ascii="Times New Roman" w:hAnsi="Times New Roman"/>
          <w:sz w:val="24"/>
          <w:szCs w:val="24"/>
        </w:rPr>
        <w:t>удалить всю введенную информацию.</w:t>
      </w:r>
    </w:p>
    <w:p w14:paraId="5B81F9EE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245E0BBC" w14:textId="77777777" w:rsidR="001A05FC" w:rsidRDefault="001A05FC">
      <w:r>
        <w:rPr>
          <w:rFonts w:ascii="Times New Roman" w:hAnsi="Times New Roman"/>
          <w:sz w:val="24"/>
          <w:szCs w:val="24"/>
        </w:rPr>
        <w:t>Программа позволяет в любой момент времени отменить последнее действие, произведенное со списком, с помощью команды “</w:t>
      </w:r>
      <w:proofErr w:type="spellStart"/>
      <w:r>
        <w:rPr>
          <w:rFonts w:ascii="Times New Roman" w:hAnsi="Times New Roman"/>
          <w:sz w:val="24"/>
          <w:szCs w:val="24"/>
        </w:rPr>
        <w:t>Undo</w:t>
      </w:r>
      <w:proofErr w:type="spellEnd"/>
      <w:r>
        <w:rPr>
          <w:rFonts w:ascii="Times New Roman" w:hAnsi="Times New Roman"/>
          <w:sz w:val="24"/>
          <w:szCs w:val="24"/>
        </w:rPr>
        <w:t>” в меню “</w:t>
      </w:r>
      <w:proofErr w:type="spellStart"/>
      <w:r>
        <w:rPr>
          <w:rFonts w:ascii="Times New Roman" w:hAnsi="Times New Roman"/>
          <w:sz w:val="24"/>
          <w:szCs w:val="24"/>
        </w:rPr>
        <w:t>Edit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46F4F0D5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3DC7E46F" w14:textId="77777777" w:rsidR="001A05FC" w:rsidRDefault="001A05FC">
      <w:r>
        <w:rPr>
          <w:rFonts w:ascii="Times New Roman" w:hAnsi="Times New Roman"/>
          <w:sz w:val="24"/>
          <w:szCs w:val="24"/>
        </w:rPr>
        <w:t xml:space="preserve">Для получения оперативной информации по работе с элементами управления, расположенными на форме, для каждого из них предусмотрен </w:t>
      </w:r>
      <w:commentRangeStart w:id="46"/>
      <w:r>
        <w:rPr>
          <w:rFonts w:ascii="Times New Roman" w:hAnsi="Times New Roman"/>
          <w:sz w:val="24"/>
          <w:szCs w:val="24"/>
        </w:rPr>
        <w:t>вызов контекстной справки</w:t>
      </w:r>
      <w:commentRangeEnd w:id="46"/>
      <w:r w:rsidR="00E242D8">
        <w:rPr>
          <w:rStyle w:val="a7"/>
        </w:rPr>
        <w:commentReference w:id="46"/>
      </w:r>
      <w:r>
        <w:rPr>
          <w:rFonts w:ascii="Times New Roman" w:hAnsi="Times New Roman"/>
          <w:sz w:val="24"/>
          <w:szCs w:val="24"/>
        </w:rPr>
        <w:t>.</w:t>
      </w:r>
    </w:p>
    <w:p w14:paraId="389353FC" w14:textId="77777777" w:rsidR="001A05FC" w:rsidRDefault="001A05FC">
      <w:pPr>
        <w:rPr>
          <w:rFonts w:ascii="Times New Roman" w:hAnsi="Times New Roman"/>
          <w:sz w:val="24"/>
          <w:szCs w:val="24"/>
        </w:rPr>
      </w:pPr>
    </w:p>
    <w:p w14:paraId="0709C656" w14:textId="77777777" w:rsidR="001A05FC" w:rsidRDefault="001A05FC">
      <w:pPr>
        <w:rPr>
          <w:ins w:id="47" w:author="Елена" w:date="2022-04-02T13:51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Общее описание программы </w:t>
      </w:r>
      <w:proofErr w:type="spellStart"/>
      <w:r>
        <w:rPr>
          <w:rFonts w:ascii="Times New Roman" w:hAnsi="Times New Roman"/>
          <w:sz w:val="24"/>
          <w:szCs w:val="24"/>
        </w:rPr>
        <w:t>ListBoxer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доступно через меню “</w:t>
      </w:r>
      <w:proofErr w:type="spellStart"/>
      <w:r>
        <w:rPr>
          <w:rFonts w:ascii="Times New Roman" w:hAnsi="Times New Roman"/>
          <w:sz w:val="24"/>
          <w:szCs w:val="24"/>
        </w:rPr>
        <w:t>Help</w:t>
      </w:r>
      <w:proofErr w:type="spellEnd"/>
      <w:r>
        <w:rPr>
          <w:rFonts w:ascii="Times New Roman" w:hAnsi="Times New Roman"/>
          <w:sz w:val="24"/>
          <w:szCs w:val="24"/>
        </w:rPr>
        <w:t>”.</w:t>
      </w:r>
    </w:p>
    <w:p w14:paraId="1D0A9847" w14:textId="77777777" w:rsidR="00822AB2" w:rsidRDefault="00822AB2">
      <w:pPr>
        <w:rPr>
          <w:ins w:id="48" w:author="Елена" w:date="2022-04-02T14:08:00Z"/>
          <w:rFonts w:ascii="Times New Roman" w:hAnsi="Times New Roman"/>
          <w:sz w:val="24"/>
          <w:szCs w:val="24"/>
        </w:rPr>
      </w:pPr>
      <w:ins w:id="49" w:author="Елена" w:date="2022-04-02T13:51:00Z">
        <w:r>
          <w:rPr>
            <w:rFonts w:ascii="Times New Roman" w:hAnsi="Times New Roman"/>
            <w:sz w:val="24"/>
            <w:szCs w:val="24"/>
          </w:rPr>
          <w:t>Общие комментарии:</w:t>
        </w:r>
      </w:ins>
    </w:p>
    <w:p w14:paraId="3A8096C3" w14:textId="77777777" w:rsidR="00B0123C" w:rsidRDefault="0085683B" w:rsidP="00B0123C">
      <w:pPr>
        <w:rPr>
          <w:ins w:id="50" w:author="Елена" w:date="2022-04-02T13:52:00Z"/>
          <w:rFonts w:ascii="Times New Roman" w:hAnsi="Times New Roman"/>
          <w:sz w:val="24"/>
          <w:szCs w:val="24"/>
        </w:rPr>
      </w:pPr>
      <w:ins w:id="51" w:author="Елена" w:date="2022-04-02T14:09:00Z">
        <w:r>
          <w:rPr>
            <w:rFonts w:ascii="Times New Roman" w:hAnsi="Times New Roman"/>
            <w:sz w:val="24"/>
            <w:szCs w:val="24"/>
          </w:rPr>
          <w:t xml:space="preserve">Объем представленных требований не позволяет составить полноценный тестовый план. </w:t>
        </w:r>
      </w:ins>
      <w:ins w:id="52" w:author="Елена" w:date="2022-04-02T15:04:00Z">
        <w:r w:rsidR="00971526">
          <w:rPr>
            <w:rFonts w:ascii="Times New Roman" w:hAnsi="Times New Roman"/>
            <w:sz w:val="24"/>
            <w:szCs w:val="24"/>
          </w:rPr>
          <w:t>Необходимо уточнить следующее:</w:t>
        </w:r>
      </w:ins>
    </w:p>
    <w:p w14:paraId="72248ECE" w14:textId="77777777" w:rsidR="00B0123C" w:rsidRDefault="0085683B" w:rsidP="00B0123C">
      <w:pPr>
        <w:numPr>
          <w:ilvl w:val="0"/>
          <w:numId w:val="3"/>
        </w:numPr>
        <w:rPr>
          <w:ins w:id="53" w:author="Елена" w:date="2022-04-02T13:52:00Z"/>
          <w:rFonts w:ascii="Times New Roman" w:hAnsi="Times New Roman"/>
          <w:sz w:val="24"/>
          <w:szCs w:val="24"/>
        </w:rPr>
        <w:pPrChange w:id="54" w:author="Елена" w:date="2022-04-02T13:52:00Z">
          <w:pPr/>
        </w:pPrChange>
      </w:pPr>
      <w:ins w:id="55" w:author="Елена" w:date="2022-04-02T13:52:00Z">
        <w:r>
          <w:rPr>
            <w:rFonts w:ascii="Times New Roman" w:hAnsi="Times New Roman"/>
            <w:sz w:val="24"/>
            <w:szCs w:val="24"/>
          </w:rPr>
          <w:t xml:space="preserve">К какому типу относится </w:t>
        </w:r>
        <w:r w:rsidR="00B0123C">
          <w:rPr>
            <w:rFonts w:ascii="Times New Roman" w:hAnsi="Times New Roman"/>
            <w:sz w:val="24"/>
            <w:szCs w:val="24"/>
          </w:rPr>
          <w:t xml:space="preserve">ПО </w:t>
        </w:r>
        <w:proofErr w:type="spellStart"/>
        <w:r w:rsidR="00B0123C">
          <w:rPr>
            <w:rFonts w:ascii="Times New Roman" w:hAnsi="Times New Roman"/>
            <w:sz w:val="24"/>
            <w:szCs w:val="24"/>
            <w:lang w:val="en-US"/>
          </w:rPr>
          <w:t>ListBoxer</w:t>
        </w:r>
        <w:proofErr w:type="spellEnd"/>
        <w:r w:rsidR="00B0123C" w:rsidRPr="00B0123C">
          <w:rPr>
            <w:rFonts w:ascii="Times New Roman" w:hAnsi="Times New Roman"/>
            <w:sz w:val="24"/>
            <w:szCs w:val="24"/>
            <w:rPrChange w:id="56" w:author="Елена" w:date="2022-04-02T13:52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57" w:author="Елена" w:date="2022-04-02T15:07:00Z">
        <w:r w:rsidR="00971526">
          <w:rPr>
            <w:rFonts w:ascii="Times New Roman" w:hAnsi="Times New Roman"/>
            <w:sz w:val="24"/>
            <w:szCs w:val="24"/>
          </w:rPr>
          <w:t xml:space="preserve">версии 1.98 </w:t>
        </w:r>
      </w:ins>
      <w:ins w:id="58" w:author="Елена" w:date="2022-04-02T13:52:00Z">
        <w:r w:rsidR="00B0123C">
          <w:rPr>
            <w:rFonts w:ascii="Times New Roman" w:hAnsi="Times New Roman"/>
            <w:sz w:val="24"/>
            <w:szCs w:val="24"/>
          </w:rPr>
          <w:t>(</w:t>
        </w:r>
        <w:proofErr w:type="spellStart"/>
        <w:r w:rsidR="00B0123C">
          <w:rPr>
            <w:rFonts w:ascii="Times New Roman" w:hAnsi="Times New Roman"/>
            <w:sz w:val="24"/>
            <w:szCs w:val="24"/>
          </w:rPr>
          <w:t>нативное</w:t>
        </w:r>
        <w:proofErr w:type="spellEnd"/>
        <w:r w:rsidR="00B0123C">
          <w:rPr>
            <w:rFonts w:ascii="Times New Roman" w:hAnsi="Times New Roman"/>
            <w:sz w:val="24"/>
            <w:szCs w:val="24"/>
          </w:rPr>
          <w:t xml:space="preserve">, </w:t>
        </w:r>
        <w:r w:rsidR="00B0123C">
          <w:rPr>
            <w:rFonts w:ascii="Times New Roman" w:hAnsi="Times New Roman"/>
            <w:sz w:val="24"/>
            <w:szCs w:val="24"/>
            <w:lang w:val="en-US"/>
          </w:rPr>
          <w:t>web</w:t>
        </w:r>
        <w:r w:rsidR="00B0123C">
          <w:rPr>
            <w:rFonts w:ascii="Times New Roman" w:hAnsi="Times New Roman"/>
            <w:sz w:val="24"/>
            <w:szCs w:val="24"/>
          </w:rPr>
          <w:t xml:space="preserve">, </w:t>
        </w:r>
      </w:ins>
      <w:ins w:id="59" w:author="Елена" w:date="2022-04-02T14:37:00Z">
        <w:r w:rsidR="00E242D8">
          <w:rPr>
            <w:rFonts w:ascii="Times New Roman" w:hAnsi="Times New Roman"/>
            <w:sz w:val="24"/>
            <w:szCs w:val="24"/>
          </w:rPr>
          <w:t>гибридное</w:t>
        </w:r>
      </w:ins>
      <w:ins w:id="60" w:author="Елена" w:date="2022-04-02T15:06:00Z">
        <w:r w:rsidR="00971526">
          <w:rPr>
            <w:rFonts w:ascii="Times New Roman" w:hAnsi="Times New Roman"/>
            <w:sz w:val="24"/>
            <w:szCs w:val="24"/>
          </w:rPr>
          <w:t xml:space="preserve"> приложение</w:t>
        </w:r>
      </w:ins>
      <w:ins w:id="61" w:author="Елена" w:date="2022-04-02T13:52:00Z">
        <w:r w:rsidR="00B0123C">
          <w:rPr>
            <w:rFonts w:ascii="Times New Roman" w:hAnsi="Times New Roman"/>
            <w:sz w:val="24"/>
            <w:szCs w:val="24"/>
          </w:rPr>
          <w:t>)?</w:t>
        </w:r>
      </w:ins>
      <w:ins w:id="62" w:author="Елена" w:date="2022-04-02T13:54:00Z">
        <w:r w:rsidR="00B0123C">
          <w:rPr>
            <w:rFonts w:ascii="Times New Roman" w:hAnsi="Times New Roman"/>
            <w:sz w:val="24"/>
            <w:szCs w:val="24"/>
          </w:rPr>
          <w:t xml:space="preserve"> </w:t>
        </w:r>
      </w:ins>
      <w:ins w:id="63" w:author="Елена" w:date="2022-04-02T14:13:00Z">
        <w:r w:rsidR="009C68E0">
          <w:rPr>
            <w:rFonts w:ascii="Times New Roman" w:hAnsi="Times New Roman"/>
            <w:sz w:val="24"/>
            <w:szCs w:val="24"/>
          </w:rPr>
          <w:t xml:space="preserve">Консольное приложение или с </w:t>
        </w:r>
        <w:r w:rsidR="009C68E0">
          <w:rPr>
            <w:rFonts w:ascii="Times New Roman" w:hAnsi="Times New Roman"/>
            <w:sz w:val="24"/>
            <w:szCs w:val="24"/>
            <w:lang w:val="en-US"/>
          </w:rPr>
          <w:t>GUI</w:t>
        </w:r>
        <w:r w:rsidR="009C68E0" w:rsidRPr="009C68E0">
          <w:rPr>
            <w:rFonts w:ascii="Times New Roman" w:hAnsi="Times New Roman"/>
            <w:sz w:val="24"/>
            <w:szCs w:val="24"/>
            <w:rPrChange w:id="64" w:author="Елена" w:date="2022-04-02T14:1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65" w:author="Елена" w:date="2022-04-02T14:14:00Z">
        <w:r w:rsidR="009C68E0">
          <w:rPr>
            <w:rFonts w:ascii="Times New Roman" w:hAnsi="Times New Roman"/>
            <w:sz w:val="24"/>
            <w:szCs w:val="24"/>
          </w:rPr>
          <w:t>(не указано в явном виде)</w:t>
        </w:r>
      </w:ins>
      <w:ins w:id="66" w:author="Елена" w:date="2022-04-02T14:13:00Z">
        <w:r w:rsidR="009C68E0" w:rsidRPr="009C68E0">
          <w:rPr>
            <w:rFonts w:ascii="Times New Roman" w:hAnsi="Times New Roman"/>
            <w:sz w:val="24"/>
            <w:szCs w:val="24"/>
            <w:rPrChange w:id="67" w:author="Елена" w:date="2022-04-02T14:13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. </w:t>
        </w:r>
      </w:ins>
      <w:ins w:id="68" w:author="Елена" w:date="2022-04-02T13:54:00Z">
        <w:r w:rsidR="00B0123C">
          <w:rPr>
            <w:rFonts w:ascii="Times New Roman" w:hAnsi="Times New Roman"/>
            <w:sz w:val="24"/>
            <w:szCs w:val="24"/>
          </w:rPr>
          <w:t>Не указаны требования к ОС, объему памяти и другим параметрам.</w:t>
        </w:r>
      </w:ins>
      <w:ins w:id="69" w:author="Елена" w:date="2022-04-02T14:38:00Z">
        <w:r w:rsidR="00E242D8">
          <w:rPr>
            <w:rFonts w:ascii="Times New Roman" w:hAnsi="Times New Roman"/>
            <w:sz w:val="24"/>
            <w:szCs w:val="24"/>
          </w:rPr>
          <w:t xml:space="preserve"> Не указаны требования заказчика к производительности ПО.</w:t>
        </w:r>
      </w:ins>
      <w:ins w:id="70" w:author="Елена" w:date="2022-04-02T14:07:00Z">
        <w:r>
          <w:rPr>
            <w:rFonts w:ascii="Times New Roman" w:hAnsi="Times New Roman"/>
            <w:sz w:val="24"/>
            <w:szCs w:val="24"/>
          </w:rPr>
          <w:t xml:space="preserve"> В каких расширениях </w:t>
        </w:r>
        <w:r w:rsidR="00971526">
          <w:rPr>
            <w:rFonts w:ascii="Times New Roman" w:hAnsi="Times New Roman"/>
            <w:sz w:val="24"/>
            <w:szCs w:val="24"/>
          </w:rPr>
          <w:t>и где будут храниться</w:t>
        </w:r>
      </w:ins>
      <w:ins w:id="71" w:author="Елена" w:date="2022-04-02T15:08:00Z">
        <w:r w:rsidR="00971526">
          <w:rPr>
            <w:rFonts w:ascii="Times New Roman" w:hAnsi="Times New Roman"/>
            <w:sz w:val="24"/>
            <w:szCs w:val="24"/>
          </w:rPr>
          <w:t xml:space="preserve"> создаваемые </w:t>
        </w:r>
      </w:ins>
      <w:ins w:id="72" w:author="Елена" w:date="2022-04-02T14:07:00Z">
        <w:r w:rsidR="009C68E0">
          <w:rPr>
            <w:rFonts w:ascii="Times New Roman" w:hAnsi="Times New Roman"/>
            <w:sz w:val="24"/>
            <w:szCs w:val="24"/>
          </w:rPr>
          <w:t xml:space="preserve">списки. </w:t>
        </w:r>
      </w:ins>
      <w:ins w:id="73" w:author="Елена" w:date="2022-04-02T14:14:00Z">
        <w:r w:rsidR="009C68E0">
          <w:rPr>
            <w:rFonts w:ascii="Times New Roman" w:hAnsi="Times New Roman"/>
            <w:sz w:val="24"/>
            <w:szCs w:val="24"/>
          </w:rPr>
          <w:t xml:space="preserve">Не указано, как </w:t>
        </w:r>
      </w:ins>
      <w:ins w:id="74" w:author="Елена" w:date="2022-04-02T14:15:00Z">
        <w:r w:rsidR="009C68E0">
          <w:rPr>
            <w:rFonts w:ascii="Times New Roman" w:hAnsi="Times New Roman"/>
            <w:sz w:val="24"/>
            <w:szCs w:val="24"/>
          </w:rPr>
          <w:t>ПО будет устанавливаться на устройстве</w:t>
        </w:r>
      </w:ins>
      <w:ins w:id="75" w:author="Елена" w:date="2022-04-02T15:08:00Z">
        <w:r w:rsidR="00971526">
          <w:rPr>
            <w:rFonts w:ascii="Times New Roman" w:hAnsi="Times New Roman"/>
            <w:sz w:val="24"/>
            <w:szCs w:val="24"/>
          </w:rPr>
          <w:t xml:space="preserve"> </w:t>
        </w:r>
      </w:ins>
      <w:ins w:id="76" w:author="Елена" w:date="2022-04-02T14:15:00Z">
        <w:r w:rsidR="009C68E0">
          <w:rPr>
            <w:rFonts w:ascii="Times New Roman" w:hAnsi="Times New Roman"/>
            <w:sz w:val="24"/>
            <w:szCs w:val="24"/>
          </w:rPr>
          <w:t xml:space="preserve">(-ах) заказчика (будет ли </w:t>
        </w:r>
        <w:r w:rsidR="009C68E0">
          <w:rPr>
            <w:rFonts w:ascii="Times New Roman" w:hAnsi="Times New Roman"/>
            <w:sz w:val="24"/>
            <w:szCs w:val="24"/>
            <w:lang w:val="en-US"/>
          </w:rPr>
          <w:t>manual</w:t>
        </w:r>
        <w:r w:rsidR="009C68E0">
          <w:rPr>
            <w:rFonts w:ascii="Times New Roman" w:hAnsi="Times New Roman"/>
            <w:sz w:val="24"/>
            <w:szCs w:val="24"/>
          </w:rPr>
          <w:t>?).</w:t>
        </w:r>
      </w:ins>
    </w:p>
    <w:p w14:paraId="7F87581D" w14:textId="77777777" w:rsidR="00B0123C" w:rsidRDefault="00971526" w:rsidP="00B0123C">
      <w:pPr>
        <w:numPr>
          <w:ilvl w:val="0"/>
          <w:numId w:val="3"/>
        </w:numPr>
        <w:rPr>
          <w:ins w:id="77" w:author="Елена" w:date="2022-04-02T14:39:00Z"/>
          <w:rFonts w:ascii="Times New Roman" w:hAnsi="Times New Roman"/>
          <w:sz w:val="24"/>
          <w:szCs w:val="24"/>
        </w:rPr>
        <w:pPrChange w:id="78" w:author="Елена" w:date="2022-04-02T13:52:00Z">
          <w:pPr/>
        </w:pPrChange>
      </w:pPr>
      <w:ins w:id="79" w:author="Елена" w:date="2022-04-02T15:09:00Z">
        <w:r>
          <w:rPr>
            <w:rFonts w:ascii="Times New Roman" w:hAnsi="Times New Roman"/>
            <w:sz w:val="24"/>
            <w:szCs w:val="24"/>
          </w:rPr>
          <w:t>Четко и структурировано не сформулированы</w:t>
        </w:r>
      </w:ins>
      <w:ins w:id="80" w:author="Елена" w:date="2022-04-02T14:16:00Z">
        <w:r w:rsidR="009C68E0">
          <w:rPr>
            <w:rFonts w:ascii="Times New Roman" w:hAnsi="Times New Roman"/>
            <w:sz w:val="24"/>
            <w:szCs w:val="24"/>
          </w:rPr>
          <w:t xml:space="preserve"> все функциональности ПО</w:t>
        </w:r>
        <w:r w:rsidR="00E84FF5">
          <w:rPr>
            <w:rFonts w:ascii="Times New Roman" w:hAnsi="Times New Roman"/>
            <w:sz w:val="24"/>
            <w:szCs w:val="24"/>
          </w:rPr>
          <w:t>.</w:t>
        </w:r>
      </w:ins>
    </w:p>
    <w:p w14:paraId="064C444E" w14:textId="77777777" w:rsidR="00E84FF5" w:rsidRPr="00E84FF5" w:rsidRDefault="00E242D8" w:rsidP="00E84FF5">
      <w:pPr>
        <w:numPr>
          <w:ilvl w:val="0"/>
          <w:numId w:val="3"/>
        </w:numPr>
        <w:rPr>
          <w:rFonts w:ascii="Times New Roman" w:hAnsi="Times New Roman"/>
          <w:sz w:val="24"/>
          <w:szCs w:val="24"/>
          <w:rPrChange w:id="81" w:author="Елена" w:date="2022-04-02T15:21:00Z">
            <w:rPr/>
          </w:rPrChange>
        </w:rPr>
        <w:pPrChange w:id="82" w:author="Елена" w:date="2022-04-02T15:21:00Z">
          <w:pPr/>
        </w:pPrChange>
      </w:pPr>
      <w:ins w:id="83" w:author="Елена" w:date="2022-04-02T14:32:00Z">
        <w:r>
          <w:rPr>
            <w:rFonts w:ascii="Times New Roman" w:hAnsi="Times New Roman"/>
            <w:sz w:val="24"/>
            <w:szCs w:val="24"/>
          </w:rPr>
          <w:lastRenderedPageBreak/>
          <w:t xml:space="preserve">Не описаны основные особенности интерфейса программы, хотя в требованиях фигурируют </w:t>
        </w:r>
      </w:ins>
      <w:ins w:id="84" w:author="Елена" w:date="2022-04-02T14:33:00Z">
        <w:r>
          <w:rPr>
            <w:rFonts w:ascii="Times New Roman" w:hAnsi="Times New Roman"/>
            <w:sz w:val="24"/>
            <w:szCs w:val="24"/>
          </w:rPr>
          <w:t>понятия «форма»,</w:t>
        </w:r>
      </w:ins>
      <w:ins w:id="85" w:author="Елена" w:date="2022-04-02T14:52:00Z">
        <w:r w:rsidR="00ED4FD9">
          <w:rPr>
            <w:rFonts w:ascii="Times New Roman" w:hAnsi="Times New Roman"/>
            <w:sz w:val="24"/>
            <w:szCs w:val="24"/>
          </w:rPr>
          <w:t xml:space="preserve"> «группа», </w:t>
        </w:r>
      </w:ins>
      <w:ins w:id="86" w:author="Елена" w:date="2022-04-02T14:33:00Z">
        <w:r>
          <w:rPr>
            <w:rFonts w:ascii="Times New Roman" w:hAnsi="Times New Roman"/>
            <w:sz w:val="24"/>
            <w:szCs w:val="24"/>
          </w:rPr>
          <w:t xml:space="preserve">«поле ввода», «список», дается привязка кнопок и </w:t>
        </w:r>
      </w:ins>
      <w:proofErr w:type="spellStart"/>
      <w:ins w:id="87" w:author="Елена" w:date="2022-04-02T14:34:00Z">
        <w:r>
          <w:rPr>
            <w:rFonts w:ascii="Times New Roman" w:hAnsi="Times New Roman"/>
            <w:sz w:val="24"/>
            <w:szCs w:val="24"/>
          </w:rPr>
          <w:t>чекбоксов</w:t>
        </w:r>
        <w:proofErr w:type="spellEnd"/>
        <w:r>
          <w:rPr>
            <w:rFonts w:ascii="Times New Roman" w:hAnsi="Times New Roman"/>
            <w:sz w:val="24"/>
            <w:szCs w:val="24"/>
          </w:rPr>
          <w:t xml:space="preserve"> относительно «формы»</w:t>
        </w:r>
      </w:ins>
      <w:ins w:id="88" w:author="Елена" w:date="2022-04-02T15:13:00Z">
        <w:r w:rsidR="00E84FF5">
          <w:rPr>
            <w:rFonts w:ascii="Times New Roman" w:hAnsi="Times New Roman"/>
            <w:sz w:val="24"/>
            <w:szCs w:val="24"/>
          </w:rPr>
          <w:t>.</w:t>
        </w:r>
      </w:ins>
    </w:p>
    <w:sectPr w:rsidR="00E84FF5" w:rsidRPr="00E84F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Елена" w:date="2022-04-02T11:38:00Z" w:initials="Е">
    <w:p w14:paraId="36E509E0" w14:textId="77777777" w:rsidR="009439AB" w:rsidRDefault="009439AB" w:rsidP="00ED4FD9">
      <w:pPr>
        <w:pStyle w:val="a8"/>
      </w:pPr>
      <w:r>
        <w:rPr>
          <w:rStyle w:val="a7"/>
        </w:rPr>
        <w:annotationRef/>
      </w:r>
      <w:r w:rsidR="00ED4FD9">
        <w:t>1.</w:t>
      </w:r>
      <w:r>
        <w:t xml:space="preserve"> Следует уточнить</w:t>
      </w:r>
      <w:r w:rsidR="00ED4FD9">
        <w:t xml:space="preserve"> у заказчика</w:t>
      </w:r>
      <w:r>
        <w:t>, информацию какого характера будут содержать данные списки</w:t>
      </w:r>
      <w:r w:rsidR="00ED4FD9">
        <w:t xml:space="preserve"> (например, в случае хранения персональных данных может потребоваться возможность шифрования, настройка уровней доступа)</w:t>
      </w:r>
    </w:p>
    <w:p w14:paraId="0BB8B04B" w14:textId="77777777" w:rsidR="009439AB" w:rsidRDefault="009439AB">
      <w:pPr>
        <w:pStyle w:val="a8"/>
      </w:pPr>
    </w:p>
  </w:comment>
  <w:comment w:id="11" w:author="Елена" w:date="2022-04-02T11:43:00Z" w:initials="Е">
    <w:p w14:paraId="474FDF86" w14:textId="77777777" w:rsidR="009439AB" w:rsidRDefault="00ED4FD9" w:rsidP="00ED4FD9">
      <w:pPr>
        <w:pStyle w:val="a8"/>
      </w:pPr>
      <w:r>
        <w:t>2.</w:t>
      </w:r>
      <w:r w:rsidR="009439AB">
        <w:t xml:space="preserve"> Необходимо уточнить,</w:t>
      </w:r>
      <w:r w:rsidR="009439AB">
        <w:rPr>
          <w:rStyle w:val="a7"/>
        </w:rPr>
        <w:annotationRef/>
      </w:r>
      <w:r w:rsidR="009439AB">
        <w:t xml:space="preserve"> в каких форматах будут храниться файлы, о каком диске </w:t>
      </w:r>
      <w:r w:rsidR="008C10C7">
        <w:t>и</w:t>
      </w:r>
      <w:r w:rsidR="009439AB">
        <w:t>дет речь (локальный</w:t>
      </w:r>
      <w:r w:rsidR="00333613">
        <w:t>, сетевой, облачный?)</w:t>
      </w:r>
    </w:p>
  </w:comment>
  <w:comment w:id="12" w:author="Елена" w:date="2022-04-02T11:52:00Z" w:initials="Е">
    <w:p w14:paraId="5E3EECF2" w14:textId="77777777" w:rsidR="00333613" w:rsidRDefault="00333613" w:rsidP="00ED4FD9">
      <w:pPr>
        <w:pStyle w:val="a8"/>
      </w:pPr>
      <w:r>
        <w:rPr>
          <w:rStyle w:val="a7"/>
        </w:rPr>
        <w:annotationRef/>
      </w:r>
      <w:r w:rsidR="00ED4FD9">
        <w:t>3.</w:t>
      </w:r>
      <w:r>
        <w:t xml:space="preserve"> Следует уточнить, какие </w:t>
      </w:r>
      <w:r w:rsidR="00ED4FD9">
        <w:t>конкретно операции подразумеваются под «работой»</w:t>
      </w:r>
    </w:p>
  </w:comment>
  <w:comment w:id="13" w:author="Елена" w:date="2022-04-02T14:49:00Z" w:initials="Е">
    <w:p w14:paraId="2F14F4E1" w14:textId="77777777" w:rsidR="00ED4FD9" w:rsidRDefault="00ED4FD9">
      <w:pPr>
        <w:pStyle w:val="a8"/>
      </w:pPr>
      <w:r>
        <w:rPr>
          <w:rStyle w:val="a7"/>
        </w:rPr>
        <w:annotationRef/>
      </w:r>
      <w:r>
        <w:t xml:space="preserve">4. Требуется пояснение, что такое «группа» (блок с </w:t>
      </w:r>
      <w:proofErr w:type="spellStart"/>
      <w:r>
        <w:t>чекбоксами</w:t>
      </w:r>
      <w:proofErr w:type="spellEnd"/>
      <w:r>
        <w:t xml:space="preserve"> в интерфейсе?)</w:t>
      </w:r>
    </w:p>
  </w:comment>
  <w:comment w:id="15" w:author="Елена" w:date="2022-04-02T12:42:00Z" w:initials="Е">
    <w:p w14:paraId="520323F8" w14:textId="77777777" w:rsidR="00AC6E56" w:rsidRDefault="008C10C7" w:rsidP="00ED4FD9">
      <w:pPr>
        <w:pStyle w:val="a8"/>
      </w:pPr>
      <w:r>
        <w:rPr>
          <w:rStyle w:val="a7"/>
        </w:rPr>
        <w:annotationRef/>
      </w:r>
      <w:r w:rsidR="00ED4FD9">
        <w:t>5.</w:t>
      </w:r>
      <w:r w:rsidR="00822AB2">
        <w:t xml:space="preserve"> </w:t>
      </w:r>
      <w:r>
        <w:t xml:space="preserve">Уточнить, какой </w:t>
      </w:r>
      <w:r w:rsidR="006A614F">
        <w:t>«</w:t>
      </w:r>
      <w:r>
        <w:t>формы</w:t>
      </w:r>
      <w:r w:rsidR="006A614F">
        <w:t>»</w:t>
      </w:r>
      <w:r>
        <w:t xml:space="preserve"> (стартовая страница при запуске программы </w:t>
      </w:r>
      <w:proofErr w:type="spellStart"/>
      <w:r>
        <w:rPr>
          <w:lang w:val="en-US"/>
        </w:rPr>
        <w:t>ListBoxer</w:t>
      </w:r>
      <w:proofErr w:type="spellEnd"/>
      <w:r>
        <w:t xml:space="preserve">?). </w:t>
      </w:r>
    </w:p>
    <w:p w14:paraId="5D87BED4" w14:textId="77777777" w:rsidR="008C10C7" w:rsidRPr="00162A70" w:rsidRDefault="00ED4FD9" w:rsidP="00ED4FD9">
      <w:pPr>
        <w:pStyle w:val="a8"/>
        <w:numPr>
          <w:ilvl w:val="0"/>
          <w:numId w:val="4"/>
        </w:numPr>
      </w:pPr>
      <w:r>
        <w:t xml:space="preserve"> </w:t>
      </w:r>
      <w:r w:rsidR="008C10C7">
        <w:t>Необходимо указать, как будет происходить выбор режима: 1) только при первом запуске программы и с сохранением режима по умолчанию (указать алгоритм изменения режима по умолчанию); 2) при каждом запуске программы</w:t>
      </w:r>
      <w:r w:rsidR="00162A70">
        <w:t xml:space="preserve">; 3) в соответствии с настройками пользователя (например, </w:t>
      </w:r>
      <w:r w:rsidR="006A614F">
        <w:t xml:space="preserve">может быть </w:t>
      </w:r>
      <w:r w:rsidR="00162A70">
        <w:t xml:space="preserve">предусмотрен </w:t>
      </w:r>
      <w:r w:rsidR="00162A70">
        <w:rPr>
          <w:lang w:val="en-US"/>
        </w:rPr>
        <w:t>checkbox</w:t>
      </w:r>
      <w:r w:rsidR="00162A70" w:rsidRPr="00162A70">
        <w:t xml:space="preserve"> </w:t>
      </w:r>
      <w:r w:rsidR="00162A70">
        <w:t>«сохранить выбор по умолчанию»)</w:t>
      </w:r>
    </w:p>
  </w:comment>
  <w:comment w:id="16" w:author="Елена" w:date="2022-04-02T12:51:00Z" w:initials="Е">
    <w:p w14:paraId="3BB0ADC6" w14:textId="77777777" w:rsidR="00AC6E56" w:rsidRDefault="00162A70" w:rsidP="006A614F">
      <w:pPr>
        <w:pStyle w:val="a8"/>
      </w:pPr>
      <w:r>
        <w:rPr>
          <w:rStyle w:val="a7"/>
        </w:rPr>
        <w:annotationRef/>
      </w:r>
      <w:r w:rsidR="006A614F">
        <w:t>6.</w:t>
      </w:r>
      <w:r w:rsidR="00822AB2">
        <w:t xml:space="preserve"> </w:t>
      </w:r>
      <w:r>
        <w:t>Следует дополнить информацией (к</w:t>
      </w:r>
      <w:r w:rsidR="00AC6E56">
        <w:t>уда вводить строки:</w:t>
      </w:r>
      <w:r>
        <w:t xml:space="preserve"> </w:t>
      </w:r>
      <w:r w:rsidR="00AC6E56">
        <w:t xml:space="preserve">в </w:t>
      </w:r>
      <w:r>
        <w:t>поле ввода при создании/модификации сп</w:t>
      </w:r>
      <w:r w:rsidR="00AC6E56">
        <w:t>иска?)</w:t>
      </w:r>
    </w:p>
  </w:comment>
  <w:comment w:id="17" w:author="Елена" w:date="2022-04-02T13:19:00Z" w:initials="Е">
    <w:p w14:paraId="040747D8" w14:textId="77777777" w:rsidR="00AC6E56" w:rsidRDefault="00AC6E56" w:rsidP="006A614F">
      <w:pPr>
        <w:pStyle w:val="a8"/>
      </w:pPr>
      <w:r>
        <w:rPr>
          <w:rStyle w:val="a7"/>
        </w:rPr>
        <w:annotationRef/>
      </w:r>
      <w:r w:rsidR="006A614F">
        <w:t xml:space="preserve">7. </w:t>
      </w:r>
      <w:r>
        <w:t xml:space="preserve">Не указано, как программа будет реагировать на введение </w:t>
      </w:r>
      <w:proofErr w:type="spellStart"/>
      <w:r>
        <w:t>невалидных</w:t>
      </w:r>
      <w:proofErr w:type="spellEnd"/>
      <w:r>
        <w:t xml:space="preserve"> данных (</w:t>
      </w:r>
      <w:r w:rsidR="00C43E72">
        <w:t xml:space="preserve">незаполненное поле, спецсимволы и др.); будет ли </w:t>
      </w:r>
      <w:r w:rsidR="006A614F">
        <w:t>отображаться</w:t>
      </w:r>
      <w:r w:rsidR="00C43E72">
        <w:t xml:space="preserve"> </w:t>
      </w:r>
      <w:r>
        <w:t>сообщение об ошибке</w:t>
      </w:r>
      <w:r w:rsidR="00C43E72">
        <w:t xml:space="preserve">, звуковое </w:t>
      </w:r>
      <w:r w:rsidR="00FA6DF6">
        <w:t>уведомление</w:t>
      </w:r>
      <w:r w:rsidR="00C43E72">
        <w:t>, другое</w:t>
      </w:r>
    </w:p>
  </w:comment>
  <w:comment w:id="18" w:author="Елена" w:date="2022-04-02T13:27:00Z" w:initials="Е">
    <w:p w14:paraId="265BE4D0" w14:textId="77777777" w:rsidR="006A614F" w:rsidRDefault="00C43E72" w:rsidP="006A614F">
      <w:pPr>
        <w:pStyle w:val="a8"/>
      </w:pPr>
      <w:r>
        <w:rPr>
          <w:rStyle w:val="a7"/>
        </w:rPr>
        <w:annotationRef/>
      </w:r>
      <w:r w:rsidR="006A614F">
        <w:t xml:space="preserve">8. </w:t>
      </w:r>
      <w:r>
        <w:t xml:space="preserve">Отсутствует требование к количеству вводимых символов. </w:t>
      </w:r>
    </w:p>
    <w:p w14:paraId="2E65D402" w14:textId="77777777" w:rsidR="00C43E72" w:rsidRDefault="006A614F" w:rsidP="006A614F">
      <w:pPr>
        <w:pStyle w:val="a8"/>
      </w:pPr>
      <w:r>
        <w:t xml:space="preserve">9. </w:t>
      </w:r>
      <w:r w:rsidR="00C43E72">
        <w:t>Не указано, как программа будет реагировать</w:t>
      </w:r>
      <w:r w:rsidR="00FA6DF6">
        <w:t xml:space="preserve"> на введение </w:t>
      </w:r>
      <w:proofErr w:type="spellStart"/>
      <w:r w:rsidR="00FA6DF6">
        <w:t>невалидных</w:t>
      </w:r>
      <w:proofErr w:type="spellEnd"/>
      <w:r w:rsidR="00FA6DF6">
        <w:t xml:space="preserve"> данных</w:t>
      </w:r>
      <w:r w:rsidR="00C43E72">
        <w:t xml:space="preserve"> (незаполненное поле, спецсимволы и др.); </w:t>
      </w:r>
      <w:r>
        <w:t>будет ли отображаться сообщение об ошибке, звуковое уведомление, другое</w:t>
      </w:r>
    </w:p>
  </w:comment>
  <w:comment w:id="20" w:author="Елена" w:date="2022-04-02T13:33:00Z" w:initials="Е">
    <w:p w14:paraId="13831F68" w14:textId="77777777" w:rsidR="00FA6DF6" w:rsidRDefault="00FA6DF6" w:rsidP="006A614F">
      <w:pPr>
        <w:pStyle w:val="a8"/>
        <w:numPr>
          <w:ilvl w:val="0"/>
          <w:numId w:val="5"/>
        </w:numPr>
      </w:pPr>
      <w:r>
        <w:rPr>
          <w:rStyle w:val="a7"/>
        </w:rPr>
        <w:annotationRef/>
      </w:r>
      <w:r w:rsidR="006A614F">
        <w:t xml:space="preserve"> </w:t>
      </w:r>
      <w:r>
        <w:t>Следует указать диапазон символов верхнего регистра («</w:t>
      </w:r>
      <w:r>
        <w:rPr>
          <w:lang w:val="en-US"/>
        </w:rPr>
        <w:t>A</w:t>
      </w:r>
      <w:r>
        <w:t>» до «</w:t>
      </w:r>
      <w:r>
        <w:rPr>
          <w:lang w:val="en-US"/>
        </w:rPr>
        <w:t>Z</w:t>
      </w:r>
      <w:r>
        <w:t>»?).</w:t>
      </w:r>
    </w:p>
    <w:p w14:paraId="2858819E" w14:textId="77777777" w:rsidR="00FA6DF6" w:rsidRDefault="00FA6DF6" w:rsidP="006A614F">
      <w:pPr>
        <w:pStyle w:val="a8"/>
        <w:numPr>
          <w:ilvl w:val="0"/>
          <w:numId w:val="5"/>
        </w:numPr>
      </w:pPr>
      <w:r>
        <w:t xml:space="preserve"> Отсутствует требование к количеству вводимых символов.</w:t>
      </w:r>
    </w:p>
    <w:p w14:paraId="66716403" w14:textId="77777777" w:rsidR="00FA6DF6" w:rsidRDefault="00FA6DF6" w:rsidP="006A614F">
      <w:pPr>
        <w:pStyle w:val="a8"/>
        <w:numPr>
          <w:ilvl w:val="0"/>
          <w:numId w:val="5"/>
        </w:numPr>
      </w:pPr>
      <w:r>
        <w:t xml:space="preserve"> Не указано, как программа будет реагировать на введение </w:t>
      </w:r>
      <w:proofErr w:type="spellStart"/>
      <w:r>
        <w:t>невалидных</w:t>
      </w:r>
      <w:proofErr w:type="spellEnd"/>
      <w:r>
        <w:t xml:space="preserve"> данных (незаполненное поле, спецсимволы и др.); </w:t>
      </w:r>
      <w:r w:rsidR="006A614F">
        <w:t>будет ли отображаться сообщение об ошибке, звуковое уведомление, другое</w:t>
      </w:r>
    </w:p>
  </w:comment>
  <w:comment w:id="30" w:author="Елена" w:date="2022-04-02T13:56:00Z" w:initials="Е">
    <w:p w14:paraId="2716AA39" w14:textId="77777777" w:rsidR="00B0123C" w:rsidRDefault="00B0123C" w:rsidP="006A614F">
      <w:pPr>
        <w:pStyle w:val="a8"/>
      </w:pPr>
      <w:r>
        <w:rPr>
          <w:rStyle w:val="a7"/>
        </w:rPr>
        <w:annotationRef/>
      </w:r>
      <w:r w:rsidR="006A614F">
        <w:t>13.</w:t>
      </w:r>
      <w:r>
        <w:t xml:space="preserve"> Отсутствует отдельное требование о способе ввода символов. Не указано, как программа будет реагировать на вставку символов из буфера обмена, с использованием экранной клавиатуры</w:t>
      </w:r>
    </w:p>
  </w:comment>
  <w:comment w:id="31" w:author="Елена" w:date="2022-04-02T13:59:00Z" w:initials="Е">
    <w:p w14:paraId="2B8D0C19" w14:textId="77777777" w:rsidR="00B0123C" w:rsidRDefault="006A614F" w:rsidP="006A614F">
      <w:pPr>
        <w:pStyle w:val="a8"/>
      </w:pPr>
      <w:r>
        <w:rPr>
          <w:rStyle w:val="a7"/>
        </w:rPr>
        <w:t>14.</w:t>
      </w:r>
      <w:r w:rsidR="00B0123C">
        <w:rPr>
          <w:rStyle w:val="a7"/>
        </w:rPr>
        <w:t xml:space="preserve"> </w:t>
      </w:r>
      <w:r w:rsidR="00B0123C">
        <w:rPr>
          <w:rStyle w:val="a7"/>
        </w:rPr>
        <w:annotationRef/>
      </w:r>
      <w:r w:rsidR="00B0123C">
        <w:rPr>
          <w:rStyle w:val="a7"/>
        </w:rPr>
        <w:t>Следует отдельно привести информацию об интерфейсе программы</w:t>
      </w:r>
      <w:r w:rsidR="0085683B">
        <w:rPr>
          <w:rStyle w:val="a7"/>
        </w:rPr>
        <w:t xml:space="preserve">, </w:t>
      </w:r>
      <w:r w:rsidR="00E84FF5">
        <w:rPr>
          <w:rStyle w:val="a7"/>
        </w:rPr>
        <w:t xml:space="preserve">чтобы стало понятно, </w:t>
      </w:r>
      <w:r w:rsidR="0085683B">
        <w:rPr>
          <w:rStyle w:val="a7"/>
        </w:rPr>
        <w:t xml:space="preserve">о какой </w:t>
      </w:r>
      <w:r w:rsidR="00E84FF5">
        <w:rPr>
          <w:rStyle w:val="a7"/>
        </w:rPr>
        <w:t>«</w:t>
      </w:r>
      <w:r w:rsidR="0085683B">
        <w:rPr>
          <w:rStyle w:val="a7"/>
        </w:rPr>
        <w:t>форме</w:t>
      </w:r>
      <w:r w:rsidR="00E84FF5">
        <w:rPr>
          <w:rStyle w:val="a7"/>
        </w:rPr>
        <w:t>»</w:t>
      </w:r>
      <w:r w:rsidR="0085683B">
        <w:rPr>
          <w:rStyle w:val="a7"/>
        </w:rPr>
        <w:t xml:space="preserve"> идет речь</w:t>
      </w:r>
    </w:p>
  </w:comment>
  <w:comment w:id="34" w:author="Елена" w:date="2022-04-02T14:04:00Z" w:initials="Е">
    <w:p w14:paraId="5D15E82F" w14:textId="77777777" w:rsidR="0085683B" w:rsidRDefault="0085683B" w:rsidP="006A614F">
      <w:pPr>
        <w:pStyle w:val="a8"/>
      </w:pPr>
      <w:r>
        <w:rPr>
          <w:rStyle w:val="a7"/>
        </w:rPr>
        <w:annotationRef/>
      </w:r>
      <w:r w:rsidR="006A614F">
        <w:t>(?)</w:t>
      </w:r>
      <w:r>
        <w:t xml:space="preserve"> Возможно, с</w:t>
      </w:r>
      <w:r w:rsidR="006A614F">
        <w:t>ледует</w:t>
      </w:r>
      <w:r>
        <w:t xml:space="preserve"> предусмотреть фильтр для символов диапазона</w:t>
      </w:r>
      <w:r w:rsidRPr="0085683B">
        <w:t xml:space="preserve"> </w:t>
      </w:r>
      <w:r>
        <w:t>от «</w:t>
      </w:r>
      <w:r>
        <w:rPr>
          <w:lang w:val="en-US"/>
        </w:rPr>
        <w:t>A</w:t>
      </w:r>
      <w:r>
        <w:t>» до «</w:t>
      </w:r>
      <w:r>
        <w:rPr>
          <w:lang w:val="en-US"/>
        </w:rPr>
        <w:t>Z</w:t>
      </w:r>
      <w:r>
        <w:t>»</w:t>
      </w:r>
      <w:r w:rsidR="009C68E0">
        <w:t>?</w:t>
      </w:r>
    </w:p>
  </w:comment>
  <w:comment w:id="35" w:author="Елена" w:date="2022-04-02T14:18:00Z" w:initials="Е">
    <w:p w14:paraId="2C792965" w14:textId="77777777" w:rsidR="009C68E0" w:rsidRDefault="009C68E0" w:rsidP="006A614F">
      <w:pPr>
        <w:pStyle w:val="a8"/>
      </w:pPr>
      <w:r>
        <w:rPr>
          <w:rStyle w:val="a7"/>
        </w:rPr>
        <w:annotationRef/>
      </w:r>
      <w:r w:rsidR="006A614F">
        <w:t>15.</w:t>
      </w:r>
      <w:r>
        <w:t xml:space="preserve"> Необходимо перечислить, какие именно фильтры будут доступны в смешанном режиме</w:t>
      </w:r>
    </w:p>
  </w:comment>
  <w:comment w:id="36" w:author="Елена" w:date="2022-04-02T14:19:00Z" w:initials="Е">
    <w:p w14:paraId="3F35C4C2" w14:textId="77777777" w:rsidR="009C68E0" w:rsidRDefault="006A614F" w:rsidP="006A614F">
      <w:pPr>
        <w:pStyle w:val="a8"/>
      </w:pPr>
      <w:r>
        <w:t>16.</w:t>
      </w:r>
      <w:r w:rsidR="009C68E0">
        <w:t xml:space="preserve"> </w:t>
      </w:r>
      <w:r w:rsidR="009C68E0">
        <w:rPr>
          <w:rStyle w:val="a7"/>
        </w:rPr>
        <w:annotationRef/>
      </w:r>
      <w:r w:rsidR="009C68E0">
        <w:t>Необходимо пояснение, что значит «блокирует отображение информации» (не отображает, другое?)</w:t>
      </w:r>
    </w:p>
  </w:comment>
  <w:comment w:id="38" w:author="Елена" w:date="2022-04-02T14:23:00Z" w:initials="Е">
    <w:p w14:paraId="0CCA21BE" w14:textId="77777777" w:rsidR="002974DA" w:rsidRDefault="002974DA" w:rsidP="006A614F">
      <w:pPr>
        <w:pStyle w:val="a8"/>
      </w:pPr>
      <w:r>
        <w:rPr>
          <w:rStyle w:val="a7"/>
        </w:rPr>
        <w:annotationRef/>
      </w:r>
      <w:r w:rsidR="006A614F">
        <w:t>17.</w:t>
      </w:r>
      <w:r>
        <w:t xml:space="preserve"> </w:t>
      </w:r>
      <w:r w:rsidR="006A614F">
        <w:t>Вместо</w:t>
      </w:r>
      <w:r>
        <w:t xml:space="preserve"> «либо и то, и другое» следует конкретно указать, какая информация отобразится </w:t>
      </w:r>
    </w:p>
  </w:comment>
  <w:comment w:id="40" w:author="Елена" w:date="2022-04-02T14:25:00Z" w:initials="Е">
    <w:p w14:paraId="417D32A4" w14:textId="77777777" w:rsidR="002974DA" w:rsidRDefault="002974DA" w:rsidP="006A614F">
      <w:pPr>
        <w:pStyle w:val="a8"/>
      </w:pPr>
      <w:r>
        <w:rPr>
          <w:rStyle w:val="a7"/>
        </w:rPr>
        <w:annotationRef/>
      </w:r>
      <w:r w:rsidR="006A614F">
        <w:t>18.</w:t>
      </w:r>
      <w:r>
        <w:t xml:space="preserve"> Следует предусмотреть фильтр для диапазона «</w:t>
      </w:r>
      <w:r>
        <w:rPr>
          <w:lang w:val="en-US"/>
        </w:rPr>
        <w:t>A</w:t>
      </w:r>
      <w:r>
        <w:t>» -</w:t>
      </w:r>
      <w:r w:rsidRPr="002974DA">
        <w:t xml:space="preserve"> </w:t>
      </w:r>
      <w:r>
        <w:t>«</w:t>
      </w:r>
      <w:r>
        <w:rPr>
          <w:lang w:val="en-US"/>
        </w:rPr>
        <w:t>Z</w:t>
      </w:r>
      <w:r>
        <w:t>»</w:t>
      </w:r>
    </w:p>
  </w:comment>
  <w:comment w:id="42" w:author="Елена" w:date="2022-04-02T14:28:00Z" w:initials="Е">
    <w:p w14:paraId="7B0C9564" w14:textId="77777777" w:rsidR="002974DA" w:rsidRDefault="002974DA" w:rsidP="006A614F">
      <w:pPr>
        <w:pStyle w:val="a8"/>
      </w:pPr>
      <w:r>
        <w:rPr>
          <w:rStyle w:val="a7"/>
        </w:rPr>
        <w:annotationRef/>
      </w:r>
      <w:r w:rsidR="006A614F">
        <w:t>19.</w:t>
      </w:r>
      <w:r>
        <w:t xml:space="preserve"> Установлен ли способ сортировки по умолчанию? Если д</w:t>
      </w:r>
      <w:r w:rsidR="00E84FF5">
        <w:t>а, то необходимо указать, какой</w:t>
      </w:r>
    </w:p>
  </w:comment>
  <w:comment w:id="43" w:author="Елена" w:date="2022-04-02T14:29:00Z" w:initials="Е">
    <w:p w14:paraId="2CCC1909" w14:textId="77777777" w:rsidR="002974DA" w:rsidRDefault="00971526" w:rsidP="00971526">
      <w:pPr>
        <w:pStyle w:val="a8"/>
        <w:numPr>
          <w:ilvl w:val="0"/>
          <w:numId w:val="6"/>
        </w:numPr>
      </w:pPr>
      <w:r>
        <w:t xml:space="preserve"> </w:t>
      </w:r>
      <w:r w:rsidR="002974DA">
        <w:rPr>
          <w:rStyle w:val="a7"/>
        </w:rPr>
        <w:annotationRef/>
      </w:r>
      <w:r w:rsidR="002974DA">
        <w:t xml:space="preserve">Необходимо пояснение, что это за </w:t>
      </w:r>
      <w:r w:rsidR="00E84FF5">
        <w:t>«</w:t>
      </w:r>
      <w:r w:rsidR="002974DA">
        <w:t>элементы управления</w:t>
      </w:r>
      <w:r w:rsidR="00E84FF5">
        <w:t>»</w:t>
      </w:r>
      <w:r w:rsidR="002974DA">
        <w:t xml:space="preserve"> (радиокнопки, другое?)</w:t>
      </w:r>
    </w:p>
  </w:comment>
  <w:comment w:id="44" w:author="Елена" w:date="2022-04-02T14:30:00Z" w:initials="Е">
    <w:p w14:paraId="2CE943EA" w14:textId="77777777" w:rsidR="002974DA" w:rsidRDefault="002974DA" w:rsidP="00971526">
      <w:pPr>
        <w:pStyle w:val="a8"/>
      </w:pPr>
      <w:r>
        <w:rPr>
          <w:rStyle w:val="a7"/>
        </w:rPr>
        <w:annotationRef/>
      </w:r>
      <w:r w:rsidR="00971526">
        <w:t>21.</w:t>
      </w:r>
      <w:r>
        <w:t xml:space="preserve"> Следует указать порядок сортировки, лучше с использованием примера</w:t>
      </w:r>
    </w:p>
  </w:comment>
  <w:comment w:id="45" w:author="Елена" w:date="2022-04-02T14:35:00Z" w:initials="Е">
    <w:p w14:paraId="0BDF3317" w14:textId="77777777" w:rsidR="00E242D8" w:rsidRDefault="00E242D8" w:rsidP="00971526">
      <w:pPr>
        <w:pStyle w:val="a8"/>
      </w:pPr>
      <w:r>
        <w:rPr>
          <w:rStyle w:val="a7"/>
        </w:rPr>
        <w:annotationRef/>
      </w:r>
      <w:r w:rsidR="00971526">
        <w:t>22.</w:t>
      </w:r>
      <w:r>
        <w:t xml:space="preserve"> Не представлено описание расположения кнопки</w:t>
      </w:r>
    </w:p>
  </w:comment>
  <w:comment w:id="46" w:author="Елена" w:date="2022-04-02T14:36:00Z" w:initials="Е">
    <w:p w14:paraId="0CB7ACFC" w14:textId="77777777" w:rsidR="00E242D8" w:rsidRDefault="00E242D8" w:rsidP="00971526">
      <w:pPr>
        <w:pStyle w:val="a8"/>
      </w:pPr>
      <w:r>
        <w:rPr>
          <w:rStyle w:val="a7"/>
        </w:rPr>
        <w:annotationRef/>
      </w:r>
      <w:r w:rsidR="00971526">
        <w:t>23.</w:t>
      </w:r>
      <w:r>
        <w:t xml:space="preserve"> Необходимо указать способ вызова контекстной справки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B8B04B" w15:done="0"/>
  <w15:commentEx w15:paraId="474FDF86" w15:done="0"/>
  <w15:commentEx w15:paraId="5E3EECF2" w15:done="0"/>
  <w15:commentEx w15:paraId="2F14F4E1" w15:done="0"/>
  <w15:commentEx w15:paraId="5D87BED4" w15:done="0"/>
  <w15:commentEx w15:paraId="3BB0ADC6" w15:done="0"/>
  <w15:commentEx w15:paraId="040747D8" w15:done="0"/>
  <w15:commentEx w15:paraId="2E65D402" w15:done="0"/>
  <w15:commentEx w15:paraId="66716403" w15:done="0"/>
  <w15:commentEx w15:paraId="2716AA39" w15:done="0"/>
  <w15:commentEx w15:paraId="2B8D0C19" w15:done="0"/>
  <w15:commentEx w15:paraId="5D15E82F" w15:done="0"/>
  <w15:commentEx w15:paraId="2C792965" w15:done="0"/>
  <w15:commentEx w15:paraId="3F35C4C2" w15:done="0"/>
  <w15:commentEx w15:paraId="0CCA21BE" w15:done="0"/>
  <w15:commentEx w15:paraId="417D32A4" w15:done="0"/>
  <w15:commentEx w15:paraId="7B0C9564" w15:done="0"/>
  <w15:commentEx w15:paraId="2CCC1909" w15:done="0"/>
  <w15:commentEx w15:paraId="2CE943EA" w15:done="0"/>
  <w15:commentEx w15:paraId="0BDF3317" w15:done="0"/>
  <w15:commentEx w15:paraId="0CB7AC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D"/>
    <w:multiLevelType w:val="hybridMultilevel"/>
    <w:tmpl w:val="0848024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37D4F"/>
    <w:multiLevelType w:val="hybridMultilevel"/>
    <w:tmpl w:val="00C24B2E"/>
    <w:lvl w:ilvl="0" w:tplc="FA38BB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D0C95"/>
    <w:multiLevelType w:val="hybridMultilevel"/>
    <w:tmpl w:val="A78897B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81899"/>
    <w:multiLevelType w:val="hybridMultilevel"/>
    <w:tmpl w:val="ADDC4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61392"/>
    <w:multiLevelType w:val="hybridMultilevel"/>
    <w:tmpl w:val="6F0C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F4EF9"/>
    <w:multiLevelType w:val="hybridMultilevel"/>
    <w:tmpl w:val="DE5ABC1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AB"/>
    <w:rsid w:val="00162A70"/>
    <w:rsid w:val="001A05FC"/>
    <w:rsid w:val="002974DA"/>
    <w:rsid w:val="00333613"/>
    <w:rsid w:val="006A614F"/>
    <w:rsid w:val="00822AB2"/>
    <w:rsid w:val="0085683B"/>
    <w:rsid w:val="008C10C7"/>
    <w:rsid w:val="009439AB"/>
    <w:rsid w:val="00971526"/>
    <w:rsid w:val="009C68E0"/>
    <w:rsid w:val="00AC6E56"/>
    <w:rsid w:val="00B0123C"/>
    <w:rsid w:val="00C43E72"/>
    <w:rsid w:val="00E242D8"/>
    <w:rsid w:val="00E84FF5"/>
    <w:rsid w:val="00ED4FD9"/>
    <w:rsid w:val="00FA6DF6"/>
    <w:rsid w:val="00F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F1A43F"/>
  <w15:chartTrackingRefBased/>
  <w15:docId w15:val="{1F35E718-0769-4A32-AEF5-E0FB6867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HTMLPreformattedChar">
    <w:name w:val="HTML Preformatted Char"/>
    <w:rPr>
      <w:rFonts w:ascii="Courier New" w:hAnsi="Courier New" w:cs="Courier New"/>
      <w:sz w:val="20"/>
      <w:szCs w:val="20"/>
      <w:lang w:val="x-none"/>
    </w:rPr>
  </w:style>
  <w:style w:type="character" w:customStyle="1" w:styleId="pun">
    <w:name w:val="pun"/>
    <w:rPr>
      <w:rFonts w:cs="Times New Roman"/>
    </w:rPr>
  </w:style>
  <w:style w:type="character" w:customStyle="1" w:styleId="pln">
    <w:name w:val="pln"/>
    <w:rPr>
      <w:rFonts w:cs="Times New Roman"/>
    </w:rPr>
  </w:style>
  <w:style w:type="character" w:customStyle="1" w:styleId="str">
    <w:name w:val="str"/>
    <w:rPr>
      <w:rFonts w:cs="Times New Roman"/>
    </w:rPr>
  </w:style>
  <w:style w:type="character" w:customStyle="1" w:styleId="typ">
    <w:name w:val="typ"/>
    <w:rPr>
      <w:rFonts w:cs="Times New Roman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ucida San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a7">
    <w:name w:val="annotation reference"/>
    <w:uiPriority w:val="99"/>
    <w:semiHidden/>
    <w:unhideWhenUsed/>
    <w:rsid w:val="009439A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439AB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9439AB"/>
    <w:rPr>
      <w:rFonts w:ascii="Calibri" w:hAnsi="Calibri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439AB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9439AB"/>
    <w:rPr>
      <w:rFonts w:ascii="Calibri" w:hAnsi="Calibri"/>
      <w:b/>
      <w:bCs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94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9439AB"/>
    <w:rPr>
      <w:rFonts w:ascii="Segoe UI" w:hAnsi="Segoe UI" w:cs="Segoe UI"/>
      <w:sz w:val="18"/>
      <w:szCs w:val="18"/>
      <w:lang w:eastAsia="zh-CN"/>
    </w:rPr>
  </w:style>
  <w:style w:type="paragraph" w:styleId="ae">
    <w:name w:val="Revision"/>
    <w:hidden/>
    <w:uiPriority w:val="99"/>
    <w:semiHidden/>
    <w:rsid w:val="00822AB2"/>
    <w:rPr>
      <w:rFonts w:ascii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Найдите максимальное количество ошибок, намеренно допущенных в программе "ListBoxer"</vt:lpstr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Найдите максимальное количество ошибок, намеренно допущенных в программе "ListBoxer"</dc:title>
  <dc:subject/>
  <dc:creator>user</dc:creator>
  <cp:keywords/>
  <cp:lastModifiedBy>Елена</cp:lastModifiedBy>
  <cp:revision>2</cp:revision>
  <cp:lastPrinted>1601-01-01T00:00:00Z</cp:lastPrinted>
  <dcterms:created xsi:type="dcterms:W3CDTF">2022-04-02T12:44:00Z</dcterms:created>
  <dcterms:modified xsi:type="dcterms:W3CDTF">2022-04-02T12:44:00Z</dcterms:modified>
</cp:coreProperties>
</file>